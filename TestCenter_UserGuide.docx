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32" w:type="dxa"/>
        <w:tblLook w:val="04A0" w:firstRow="1" w:lastRow="0" w:firstColumn="1" w:lastColumn="0" w:noHBand="0" w:noVBand="1"/>
        <w:tblCaption w:val="CMS logo on Cover Page"/>
        <w:tblDescription w:val="CMS logo on Cover Page"/>
      </w:tblPr>
      <w:tblGrid>
        <w:gridCol w:w="3182"/>
        <w:gridCol w:w="6610"/>
      </w:tblGrid>
      <w:tr w:rsidR="00BA6A2C" w:rsidRPr="00C33FCB" w14:paraId="76C5CC1F" w14:textId="77777777" w:rsidTr="0062529C">
        <w:trPr>
          <w:trHeight w:val="1287"/>
          <w:tblHeader/>
        </w:trPr>
        <w:tc>
          <w:tcPr>
            <w:tcW w:w="3186" w:type="dxa"/>
            <w:vAlign w:val="center"/>
          </w:tcPr>
          <w:p w14:paraId="76C5CC1C" w14:textId="36096767" w:rsidR="00BA6A2C" w:rsidRPr="00C33FCB" w:rsidRDefault="007F373E" w:rsidP="00F414AC">
            <w:r>
              <w:rPr>
                <w:noProof/>
              </w:rPr>
              <w:drawing>
                <wp:inline distT="0" distB="0" distL="0" distR="0" wp14:anchorId="21D0A280" wp14:editId="0872E5C8">
                  <wp:extent cx="1828800" cy="795528"/>
                  <wp:effectExtent l="0" t="0" r="0" b="5080"/>
                  <wp:docPr id="3" name="Picture 3" descr="Logo of the Electronic Submission of Medical Documentation (esMD) Development Applications and Technical Services (DATS) Project" title="DAT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harepoint.grsi.com/dats/DATS%20Contract%20Library/DATS%20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9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2" w:type="dxa"/>
            <w:vAlign w:val="center"/>
          </w:tcPr>
          <w:p w14:paraId="76C5CC1D" w14:textId="77777777" w:rsidR="00BA6A2C" w:rsidRPr="00EB4F39" w:rsidRDefault="00BA6A2C" w:rsidP="00A20DCB">
            <w:pPr>
              <w:pStyle w:val="ProgramName"/>
              <w:spacing w:before="0"/>
              <w:rPr>
                <w:sz w:val="36"/>
              </w:rPr>
            </w:pPr>
            <w:r w:rsidRPr="00EB4F39">
              <w:rPr>
                <w:sz w:val="36"/>
              </w:rPr>
              <w:t>Centers for Medicare &amp; Medicaid Services</w:t>
            </w:r>
          </w:p>
          <w:p w14:paraId="76C5CC1E" w14:textId="53E29987" w:rsidR="00BA6A2C" w:rsidRPr="00C33FCB" w:rsidRDefault="00BA6A2C" w:rsidP="000A1255">
            <w:pPr>
              <w:pStyle w:val="Classification"/>
              <w:jc w:val="center"/>
            </w:pPr>
          </w:p>
        </w:tc>
      </w:tr>
    </w:tbl>
    <w:p w14:paraId="3C6D3568" w14:textId="2FA8B659" w:rsidR="000A1255" w:rsidRDefault="008F208F" w:rsidP="008F208F">
      <w:pPr>
        <w:pStyle w:val="ProjectName"/>
        <w:spacing w:before="3960" w:beforeAutospacing="0"/>
      </w:pPr>
      <w:r>
        <w:rPr>
          <w:color w:val="0070C0"/>
        </w:rPr>
        <w:t xml:space="preserve">                         Test Center</w:t>
      </w:r>
    </w:p>
    <w:p w14:paraId="5C08C988" w14:textId="249188C0" w:rsidR="000A1255" w:rsidRDefault="000A1255" w:rsidP="00E766C7">
      <w:pPr>
        <w:pStyle w:val="DocTitle"/>
        <w:pBdr>
          <w:bottom w:val="single" w:sz="4" w:space="1" w:color="auto"/>
        </w:pBdr>
        <w:spacing w:before="100" w:beforeAutospacing="1"/>
        <w:ind w:left="0"/>
        <w:rPr>
          <w:rFonts w:ascii="Arial Narrow" w:hAnsi="Arial Narrow"/>
        </w:rPr>
      </w:pPr>
    </w:p>
    <w:p w14:paraId="7E37EABD" w14:textId="77777777" w:rsidR="000A1255" w:rsidRPr="00C33FCB" w:rsidRDefault="000A1255" w:rsidP="00E766C7">
      <w:pPr>
        <w:pStyle w:val="DocTitle"/>
        <w:pBdr>
          <w:bottom w:val="single" w:sz="4" w:space="1" w:color="auto"/>
        </w:pBdr>
        <w:spacing w:before="100" w:beforeAutospacing="1"/>
        <w:ind w:left="0"/>
        <w:rPr>
          <w:rFonts w:ascii="Arial Narrow" w:hAnsi="Arial Narrow"/>
        </w:rPr>
      </w:pPr>
    </w:p>
    <w:p w14:paraId="76C5CC21" w14:textId="3FF51D11" w:rsidR="00D7789C" w:rsidRPr="00C33FCB" w:rsidRDefault="0023236C" w:rsidP="0023236C">
      <w:pPr>
        <w:pStyle w:val="DocTitle"/>
        <w:pBdr>
          <w:bottom w:val="single" w:sz="4" w:space="1" w:color="auto"/>
        </w:pBdr>
        <w:spacing w:before="100" w:beforeAutospacing="1"/>
        <w:ind w:left="0"/>
        <w:jc w:val="left"/>
        <w:rPr>
          <w:rFonts w:ascii="Arial Narrow" w:hAnsi="Arial Narrow"/>
        </w:rPr>
      </w:pPr>
      <w:r>
        <w:rPr>
          <w:rFonts w:ascii="Arial Narrow" w:hAnsi="Arial Narrow"/>
        </w:rPr>
        <w:t xml:space="preserve">     Test Center</w:t>
      </w:r>
      <w:r w:rsidR="00AE7C0B">
        <w:rPr>
          <w:rFonts w:ascii="Arial Narrow" w:hAnsi="Arial Narrow"/>
        </w:rPr>
        <w:t xml:space="preserve"> </w:t>
      </w:r>
      <w:r w:rsidR="00E766C7" w:rsidRPr="00C33FCB">
        <w:rPr>
          <w:rFonts w:ascii="Arial Narrow" w:hAnsi="Arial Narrow"/>
        </w:rPr>
        <w:t>User Guide and Handbook</w:t>
      </w:r>
    </w:p>
    <w:p w14:paraId="783D701E" w14:textId="589EF739" w:rsidR="00CA1F6C" w:rsidRPr="001453E9" w:rsidRDefault="007F373E" w:rsidP="001453E9">
      <w:pPr>
        <w:pStyle w:val="Version"/>
        <w:spacing w:after="120"/>
      </w:pPr>
      <w:r w:rsidRPr="006A5B34">
        <w:t xml:space="preserve">Version </w:t>
      </w:r>
      <w:r w:rsidR="0023236C">
        <w:t>1.0</w:t>
      </w:r>
    </w:p>
    <w:p w14:paraId="68031CF7" w14:textId="3877AE68" w:rsidR="00CA1F6C" w:rsidRPr="001453E9" w:rsidRDefault="0023236C" w:rsidP="001453E9">
      <w:pPr>
        <w:pStyle w:val="PubDate"/>
        <w:spacing w:before="120"/>
      </w:pPr>
      <w:r>
        <w:t>12</w:t>
      </w:r>
      <w:r w:rsidR="00D663AF">
        <w:t>/</w:t>
      </w:r>
      <w:r>
        <w:t>04</w:t>
      </w:r>
      <w:r w:rsidR="00254F64">
        <w:t>/2018</w:t>
      </w:r>
    </w:p>
    <w:p w14:paraId="76C5CC24" w14:textId="40CF91FA" w:rsidR="00D14917" w:rsidRPr="00C33FCB" w:rsidRDefault="00D14917" w:rsidP="0087194C">
      <w:pPr>
        <w:pStyle w:val="PubDate"/>
        <w:spacing w:before="2400" w:after="0"/>
        <w:jc w:val="left"/>
        <w:rPr>
          <w:rFonts w:asciiTheme="minorHAnsi" w:hAnsiTheme="minorHAnsi"/>
          <w:b w:val="0"/>
          <w:sz w:val="24"/>
          <w:szCs w:val="24"/>
        </w:rPr>
      </w:pPr>
      <w:r w:rsidRPr="00C33FCB">
        <w:rPr>
          <w:rFonts w:asciiTheme="minorHAnsi" w:hAnsiTheme="minorHAnsi"/>
          <w:sz w:val="24"/>
          <w:szCs w:val="24"/>
        </w:rPr>
        <w:t xml:space="preserve">Document Number: </w:t>
      </w:r>
    </w:p>
    <w:p w14:paraId="76C5CC26" w14:textId="6724ECEA" w:rsidR="004F47E3" w:rsidRPr="00C33FCB" w:rsidRDefault="00D14917" w:rsidP="00F414AC">
      <w:pPr>
        <w:sectPr w:rsidR="004F47E3" w:rsidRPr="00C33FCB" w:rsidSect="00870699">
          <w:headerReference w:type="even" r:id="rId12"/>
          <w:headerReference w:type="default" r:id="rId13"/>
          <w:footerReference w:type="default" r:id="rId14"/>
          <w:pgSz w:w="12240" w:h="15840" w:code="1"/>
          <w:pgMar w:top="1440" w:right="1440" w:bottom="1440" w:left="1440" w:header="504" w:footer="504" w:gutter="0"/>
          <w:pgNumType w:fmt="lowerRoman" w:start="1"/>
          <w:cols w:space="720"/>
          <w:titlePg/>
        </w:sectPr>
      </w:pPr>
      <w:r w:rsidRPr="00C33FCB">
        <w:rPr>
          <w:b/>
        </w:rPr>
        <w:t>Cont</w:t>
      </w:r>
      <w:r w:rsidR="00C7132C" w:rsidRPr="00C33FCB">
        <w:rPr>
          <w:b/>
        </w:rPr>
        <w:t>r</w:t>
      </w:r>
      <w:r w:rsidRPr="00C33FCB">
        <w:rPr>
          <w:b/>
        </w:rPr>
        <w:t>act Number:</w:t>
      </w:r>
      <w:r w:rsidRPr="00C33FCB">
        <w:t xml:space="preserve"> </w:t>
      </w:r>
    </w:p>
    <w:p w14:paraId="5506B03D" w14:textId="662D35FF" w:rsidR="004C0EE3" w:rsidRPr="004C0EE3" w:rsidRDefault="004C0EE3">
      <w:pPr>
        <w:pStyle w:val="FrontMatterHeader"/>
      </w:pPr>
      <w:bookmarkStart w:id="0" w:name="_Toc278187082"/>
      <w:bookmarkStart w:id="1" w:name="_Toc278189218"/>
      <w:r w:rsidRPr="004C0EE3">
        <w:lastRenderedPageBreak/>
        <w:t>Document Change History</w:t>
      </w:r>
    </w:p>
    <w:p w14:paraId="09F0F66D" w14:textId="4E83E654" w:rsidR="00254F64" w:rsidRPr="00C33FCB" w:rsidRDefault="00254F64" w:rsidP="00254F64">
      <w:pPr>
        <w:pStyle w:val="Caption"/>
      </w:pPr>
      <w:bookmarkStart w:id="2" w:name="_Toc519770220"/>
      <w:r w:rsidRPr="00C33FCB">
        <w:t xml:space="preserve">Table </w:t>
      </w:r>
      <w:r w:rsidR="00DE77CA">
        <w:rPr>
          <w:noProof/>
        </w:rPr>
        <w:fldChar w:fldCharType="begin"/>
      </w:r>
      <w:r w:rsidR="00DE77CA">
        <w:rPr>
          <w:noProof/>
        </w:rPr>
        <w:instrText xml:space="preserve"> SEQ Table \* ARABIC </w:instrText>
      </w:r>
      <w:r w:rsidR="00DE77CA">
        <w:rPr>
          <w:noProof/>
        </w:rPr>
        <w:fldChar w:fldCharType="separate"/>
      </w:r>
      <w:r w:rsidR="009D67A8">
        <w:rPr>
          <w:noProof/>
        </w:rPr>
        <w:t>1</w:t>
      </w:r>
      <w:r w:rsidR="00DE77CA">
        <w:rPr>
          <w:noProof/>
        </w:rPr>
        <w:fldChar w:fldCharType="end"/>
      </w:r>
      <w:r w:rsidRPr="00C33FCB">
        <w:t>: Record of Changes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89"/>
        <w:gridCol w:w="1487"/>
        <w:gridCol w:w="2775"/>
        <w:gridCol w:w="3899"/>
      </w:tblGrid>
      <w:tr w:rsidR="00254F64" w:rsidRPr="00F82032" w14:paraId="36CC993B" w14:textId="77777777" w:rsidTr="004F4464">
        <w:trPr>
          <w:cantSplit/>
          <w:tblHeader/>
        </w:trPr>
        <w:tc>
          <w:tcPr>
            <w:tcW w:w="636" w:type="pct"/>
            <w:shd w:val="clear" w:color="auto" w:fill="1F497D"/>
            <w:vAlign w:val="center"/>
          </w:tcPr>
          <w:p w14:paraId="7C2A784E" w14:textId="77777777" w:rsidR="00254F64" w:rsidRPr="00F82032" w:rsidRDefault="00254F64" w:rsidP="004F4464">
            <w:pPr>
              <w:pStyle w:val="TableHeading"/>
            </w:pPr>
            <w:r w:rsidRPr="00F82032">
              <w:t>Version Number</w:t>
            </w:r>
          </w:p>
        </w:tc>
        <w:tc>
          <w:tcPr>
            <w:tcW w:w="795" w:type="pct"/>
            <w:shd w:val="clear" w:color="auto" w:fill="1F497D"/>
          </w:tcPr>
          <w:p w14:paraId="045637D5" w14:textId="77777777" w:rsidR="00254F64" w:rsidRPr="00F82032" w:rsidRDefault="00254F64" w:rsidP="004F4464">
            <w:pPr>
              <w:pStyle w:val="TableHeading"/>
            </w:pPr>
            <w:r w:rsidRPr="00F82032">
              <w:t>Date</w:t>
            </w:r>
          </w:p>
        </w:tc>
        <w:tc>
          <w:tcPr>
            <w:tcW w:w="1484" w:type="pct"/>
            <w:shd w:val="clear" w:color="auto" w:fill="1F497D"/>
          </w:tcPr>
          <w:p w14:paraId="7AA8A4A4" w14:textId="77777777" w:rsidR="00254F64" w:rsidRPr="00F82032" w:rsidRDefault="00254F64" w:rsidP="004F4464">
            <w:pPr>
              <w:pStyle w:val="TableHeading"/>
            </w:pPr>
            <w:r w:rsidRPr="00F82032">
              <w:t>Author/Owner</w:t>
            </w:r>
          </w:p>
        </w:tc>
        <w:tc>
          <w:tcPr>
            <w:tcW w:w="2085" w:type="pct"/>
            <w:shd w:val="clear" w:color="auto" w:fill="1F497D"/>
          </w:tcPr>
          <w:p w14:paraId="32C1259C" w14:textId="77777777" w:rsidR="00254F64" w:rsidRPr="00F82032" w:rsidRDefault="00254F64" w:rsidP="004F4464">
            <w:pPr>
              <w:pStyle w:val="TableHeading"/>
            </w:pPr>
            <w:r w:rsidRPr="00F82032">
              <w:t>Description of Change</w:t>
            </w:r>
          </w:p>
        </w:tc>
      </w:tr>
      <w:tr w:rsidR="00C9543D" w:rsidRPr="00F82032" w14:paraId="1C0F511C" w14:textId="77777777" w:rsidTr="009C66E9">
        <w:trPr>
          <w:cantSplit/>
        </w:trPr>
        <w:tc>
          <w:tcPr>
            <w:tcW w:w="636" w:type="pct"/>
            <w:shd w:val="clear" w:color="000080" w:fill="FFFFFF"/>
          </w:tcPr>
          <w:p w14:paraId="6103488E" w14:textId="532BEE15" w:rsidR="00C9543D" w:rsidRDefault="00F462FC" w:rsidP="003C625E">
            <w:pPr>
              <w:keepLines/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795" w:type="pct"/>
            <w:shd w:val="clear" w:color="000080" w:fill="FFFFFF"/>
          </w:tcPr>
          <w:p w14:paraId="560348D3" w14:textId="2FA9A649" w:rsidR="00C9543D" w:rsidRDefault="00C9543D" w:rsidP="003C625E">
            <w:pPr>
              <w:keepLines/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484" w:type="pct"/>
            <w:shd w:val="clear" w:color="000080" w:fill="FFFFFF"/>
          </w:tcPr>
          <w:p w14:paraId="570DAD4E" w14:textId="4B5C4954" w:rsidR="00C9543D" w:rsidRDefault="00C9543D" w:rsidP="003C625E">
            <w:pPr>
              <w:keepLines/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085" w:type="pct"/>
            <w:shd w:val="clear" w:color="000080" w:fill="FFFFFF"/>
          </w:tcPr>
          <w:p w14:paraId="42BE5D55" w14:textId="2DA005F2" w:rsidR="00C9543D" w:rsidRDefault="00F462FC" w:rsidP="003C625E">
            <w:pPr>
              <w:pStyle w:val="Tabletext0"/>
            </w:pPr>
            <w:r>
              <w:t>Initial Version</w:t>
            </w:r>
          </w:p>
        </w:tc>
      </w:tr>
    </w:tbl>
    <w:p w14:paraId="2B443092" w14:textId="77777777" w:rsidR="00254F64" w:rsidRPr="00C33FCB" w:rsidRDefault="00254F64" w:rsidP="00254F64"/>
    <w:p w14:paraId="76C5CC27" w14:textId="77777777" w:rsidR="008F03D1" w:rsidRPr="00C33FCB" w:rsidRDefault="008F03D1">
      <w:pPr>
        <w:pStyle w:val="FrontMatterHeader"/>
      </w:pPr>
      <w:r w:rsidRPr="00C33FCB">
        <w:lastRenderedPageBreak/>
        <w:t>Table of Contents</w:t>
      </w:r>
      <w:bookmarkEnd w:id="0"/>
      <w:bookmarkEnd w:id="1"/>
    </w:p>
    <w:p w14:paraId="134C975C" w14:textId="606ECE9D" w:rsidR="008D1E2F" w:rsidRDefault="00484D9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54785B">
        <w:fldChar w:fldCharType="begin"/>
      </w:r>
      <w:r w:rsidRPr="0054785B">
        <w:instrText xml:space="preserve"> TOC \o "2-3" \H \z \t "Heading 1,1,AppHeading 1,1,AppHeading 2,2,AppHeading 3,3,Back Matter Heading,1,ESHeading 1,1" </w:instrText>
      </w:r>
      <w:r w:rsidRPr="0054785B">
        <w:fldChar w:fldCharType="separate"/>
      </w:r>
      <w:hyperlink w:anchor="_Toc531695480" w:history="1">
        <w:r w:rsidR="008D1E2F" w:rsidRPr="00C53958">
          <w:rPr>
            <w:rStyle w:val="Hyperlink"/>
          </w:rPr>
          <w:t>1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Introduction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_Toc531695480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1</w:t>
        </w:r>
        <w:r w:rsidR="008D1E2F">
          <w:rPr>
            <w:webHidden/>
          </w:rPr>
          <w:fldChar w:fldCharType="end"/>
        </w:r>
      </w:hyperlink>
    </w:p>
    <w:p w14:paraId="7C57513A" w14:textId="1C8FC669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1" w:history="1">
        <w:r w:rsidR="008D1E2F" w:rsidRPr="00C53958">
          <w:rPr>
            <w:rStyle w:val="Hyperlink"/>
          </w:rPr>
          <w:t>1.1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Overview of the TestCenter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_Toc531695481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1</w:t>
        </w:r>
        <w:r w:rsidR="008D1E2F">
          <w:rPr>
            <w:webHidden/>
          </w:rPr>
          <w:fldChar w:fldCharType="end"/>
        </w:r>
      </w:hyperlink>
    </w:p>
    <w:p w14:paraId="3CD40FBD" w14:textId="008F2E2C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2" w:history="1">
        <w:r w:rsidR="008D1E2F" w:rsidRPr="00C53958">
          <w:rPr>
            <w:rStyle w:val="Hyperlink"/>
          </w:rPr>
          <w:t>1.2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System Overview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_Toc531695482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1</w:t>
        </w:r>
        <w:r w:rsidR="008D1E2F">
          <w:rPr>
            <w:webHidden/>
          </w:rPr>
          <w:fldChar w:fldCharType="end"/>
        </w:r>
      </w:hyperlink>
    </w:p>
    <w:p w14:paraId="2E6C8E44" w14:textId="1D8B1093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3" w:history="1">
        <w:r w:rsidR="008D1E2F" w:rsidRPr="00C53958">
          <w:rPr>
            <w:rStyle w:val="Hyperlink"/>
          </w:rPr>
          <w:t>1.3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System Requirements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_Toc531695483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1</w:t>
        </w:r>
        <w:r w:rsidR="008D1E2F">
          <w:rPr>
            <w:webHidden/>
          </w:rPr>
          <w:fldChar w:fldCharType="end"/>
        </w:r>
      </w:hyperlink>
    </w:p>
    <w:p w14:paraId="159AA0EB" w14:textId="6214D67A" w:rsidR="008D1E2F" w:rsidRDefault="000211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4" w:history="1">
        <w:r w:rsidR="008D1E2F" w:rsidRPr="00C53958">
          <w:rPr>
            <w:rStyle w:val="Hyperlink"/>
          </w:rPr>
          <w:t>2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How to Start the Test Center and Log In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_Toc531695484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2</w:t>
        </w:r>
        <w:r w:rsidR="008D1E2F">
          <w:rPr>
            <w:webHidden/>
          </w:rPr>
          <w:fldChar w:fldCharType="end"/>
        </w:r>
      </w:hyperlink>
    </w:p>
    <w:p w14:paraId="681C2585" w14:textId="1230A68B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5" w:history="1">
        <w:r w:rsidR="008D1E2F" w:rsidRPr="00C53958">
          <w:rPr>
            <w:rStyle w:val="Hyperlink"/>
          </w:rPr>
          <w:t>2.1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Start the Test Center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_Toc531695485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2</w:t>
        </w:r>
        <w:r w:rsidR="008D1E2F">
          <w:rPr>
            <w:webHidden/>
          </w:rPr>
          <w:fldChar w:fldCharType="end"/>
        </w:r>
      </w:hyperlink>
    </w:p>
    <w:p w14:paraId="1AD84A77" w14:textId="3236A0D3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6" w:history="1">
        <w:r w:rsidR="008D1E2F" w:rsidRPr="00C53958">
          <w:rPr>
            <w:rStyle w:val="Hyperlink"/>
          </w:rPr>
          <w:t>2.2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Test Center Register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_Toc531695486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2</w:t>
        </w:r>
        <w:r w:rsidR="008D1E2F">
          <w:rPr>
            <w:webHidden/>
          </w:rPr>
          <w:fldChar w:fldCharType="end"/>
        </w:r>
      </w:hyperlink>
    </w:p>
    <w:p w14:paraId="76AD8753" w14:textId="270C49FB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7" w:history="1">
        <w:r w:rsidR="008D1E2F" w:rsidRPr="00C53958">
          <w:rPr>
            <w:rStyle w:val="Hyperlink"/>
          </w:rPr>
          <w:t>2.3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Test Center Login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_Toc531695487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3</w:t>
        </w:r>
        <w:r w:rsidR="008D1E2F">
          <w:rPr>
            <w:webHidden/>
          </w:rPr>
          <w:fldChar w:fldCharType="end"/>
        </w:r>
      </w:hyperlink>
    </w:p>
    <w:p w14:paraId="7A2D8205" w14:textId="3A00A5F8" w:rsidR="008D1E2F" w:rsidRDefault="0002118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8" w:history="1">
        <w:r w:rsidR="008D1E2F" w:rsidRPr="00C53958">
          <w:rPr>
            <w:rStyle w:val="Hyperlink"/>
          </w:rPr>
          <w:t>3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Test Center Data Entry Form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_Toc531695488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5</w:t>
        </w:r>
        <w:r w:rsidR="008D1E2F">
          <w:rPr>
            <w:webHidden/>
          </w:rPr>
          <w:fldChar w:fldCharType="end"/>
        </w:r>
      </w:hyperlink>
    </w:p>
    <w:p w14:paraId="3EE1F839" w14:textId="0941A826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89" w:history="1">
        <w:r w:rsidR="008D1E2F" w:rsidRPr="00C53958">
          <w:rPr>
            <w:rStyle w:val="Hyperlink"/>
          </w:rPr>
          <w:t>3.1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Transaction ID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_Toc531695489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5</w:t>
        </w:r>
        <w:r w:rsidR="008D1E2F">
          <w:rPr>
            <w:webHidden/>
          </w:rPr>
          <w:fldChar w:fldCharType="end"/>
        </w:r>
      </w:hyperlink>
    </w:p>
    <w:p w14:paraId="7DFC66AA" w14:textId="0C714AB3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0" w:history="1">
        <w:r w:rsidR="008D1E2F" w:rsidRPr="00C53958">
          <w:rPr>
            <w:rStyle w:val="Hyperlink"/>
            <w:noProof/>
          </w:rPr>
          <w:t>3.1.1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General Info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_Toc531695490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56FB7E4B" w14:textId="587C4700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1" w:history="1">
        <w:r w:rsidR="008D1E2F" w:rsidRPr="00C53958">
          <w:rPr>
            <w:rStyle w:val="Hyperlink"/>
            <w:noProof/>
          </w:rPr>
          <w:t>3.1.2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Requester Reject Reason Code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_Toc531695491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0928EAE0" w14:textId="7CA6BD34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2" w:history="1">
        <w:r w:rsidR="008D1E2F" w:rsidRPr="00C53958">
          <w:rPr>
            <w:rStyle w:val="Hyperlink"/>
            <w:noProof/>
          </w:rPr>
          <w:t>3.1.3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Subscriber Reject Reason Code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_Toc531695492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01C74EDF" w14:textId="6DD1D828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3" w:history="1">
        <w:r w:rsidR="008D1E2F" w:rsidRPr="00C53958">
          <w:rPr>
            <w:rStyle w:val="Hyperlink"/>
            <w:noProof/>
          </w:rPr>
          <w:t>3.1.4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Facility Reject Reason Code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_Toc531695493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56297D07" w14:textId="255E8F5F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4" w:history="1">
        <w:r w:rsidR="008D1E2F" w:rsidRPr="00C53958">
          <w:rPr>
            <w:rStyle w:val="Hyperlink"/>
            <w:noProof/>
          </w:rPr>
          <w:t>3.1.5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Ordering Reject Reason Code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_Toc531695494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10AE6258" w14:textId="12B11103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5" w:history="1">
        <w:r w:rsidR="008D1E2F" w:rsidRPr="00C53958">
          <w:rPr>
            <w:rStyle w:val="Hyperlink"/>
            <w:noProof/>
          </w:rPr>
          <w:t>3.1.6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Rendering Reject Reason Code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_Toc531695495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0CFF8A8F" w14:textId="2340553B" w:rsidR="008D1E2F" w:rsidRDefault="0002118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695496" w:history="1">
        <w:r w:rsidR="008D1E2F" w:rsidRPr="00C53958">
          <w:rPr>
            <w:rStyle w:val="Hyperlink"/>
            <w:noProof/>
          </w:rPr>
          <w:t>3.1.7</w:t>
        </w:r>
        <w:r w:rsidR="008D1E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D1E2F" w:rsidRPr="00C53958">
          <w:rPr>
            <w:rStyle w:val="Hyperlink"/>
            <w:noProof/>
          </w:rPr>
          <w:t>Service Links</w:t>
        </w:r>
        <w:r w:rsidR="008D1E2F">
          <w:rPr>
            <w:noProof/>
            <w:webHidden/>
          </w:rPr>
          <w:tab/>
        </w:r>
        <w:r w:rsidR="008D1E2F">
          <w:rPr>
            <w:noProof/>
            <w:webHidden/>
          </w:rPr>
          <w:fldChar w:fldCharType="begin"/>
        </w:r>
        <w:r w:rsidR="008D1E2F">
          <w:rPr>
            <w:noProof/>
            <w:webHidden/>
          </w:rPr>
          <w:instrText xml:space="preserve"> PAGEREF _Toc531695496 \h </w:instrText>
        </w:r>
        <w:r w:rsidR="008D1E2F">
          <w:rPr>
            <w:noProof/>
            <w:webHidden/>
          </w:rPr>
        </w:r>
        <w:r w:rsidR="008D1E2F">
          <w:rPr>
            <w:noProof/>
            <w:webHidden/>
          </w:rPr>
          <w:fldChar w:fldCharType="separate"/>
        </w:r>
        <w:r w:rsidR="008D1E2F">
          <w:rPr>
            <w:noProof/>
            <w:webHidden/>
          </w:rPr>
          <w:t>5</w:t>
        </w:r>
        <w:r w:rsidR="008D1E2F">
          <w:rPr>
            <w:noProof/>
            <w:webHidden/>
          </w:rPr>
          <w:fldChar w:fldCharType="end"/>
        </w:r>
      </w:hyperlink>
    </w:p>
    <w:p w14:paraId="42735974" w14:textId="77025408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97" w:history="1">
        <w:r w:rsidR="008D1E2F" w:rsidRPr="00C53958">
          <w:rPr>
            <w:rStyle w:val="Hyperlink"/>
          </w:rPr>
          <w:t>3.2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Search Transaction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_Toc531695497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5</w:t>
        </w:r>
        <w:r w:rsidR="008D1E2F">
          <w:rPr>
            <w:webHidden/>
          </w:rPr>
          <w:fldChar w:fldCharType="end"/>
        </w:r>
      </w:hyperlink>
    </w:p>
    <w:p w14:paraId="5E3B983F" w14:textId="10F507D8" w:rsidR="008D1E2F" w:rsidRDefault="00021184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1695498" w:history="1">
        <w:r w:rsidR="008D1E2F" w:rsidRPr="00C53958">
          <w:rPr>
            <w:rStyle w:val="Hyperlink"/>
          </w:rPr>
          <w:t>3.3</w:t>
        </w:r>
        <w:r w:rsidR="008D1E2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D1E2F" w:rsidRPr="00C53958">
          <w:rPr>
            <w:rStyle w:val="Hyperlink"/>
          </w:rPr>
          <w:t>Manage Batches</w:t>
        </w:r>
        <w:r w:rsidR="008D1E2F">
          <w:rPr>
            <w:webHidden/>
          </w:rPr>
          <w:tab/>
        </w:r>
        <w:r w:rsidR="008D1E2F">
          <w:rPr>
            <w:webHidden/>
          </w:rPr>
          <w:fldChar w:fldCharType="begin"/>
        </w:r>
        <w:r w:rsidR="008D1E2F">
          <w:rPr>
            <w:webHidden/>
          </w:rPr>
          <w:instrText xml:space="preserve"> PAGEREF _Toc531695498 \h </w:instrText>
        </w:r>
        <w:r w:rsidR="008D1E2F">
          <w:rPr>
            <w:webHidden/>
          </w:rPr>
        </w:r>
        <w:r w:rsidR="008D1E2F">
          <w:rPr>
            <w:webHidden/>
          </w:rPr>
          <w:fldChar w:fldCharType="separate"/>
        </w:r>
        <w:r w:rsidR="008D1E2F">
          <w:rPr>
            <w:webHidden/>
          </w:rPr>
          <w:t>5</w:t>
        </w:r>
        <w:r w:rsidR="008D1E2F">
          <w:rPr>
            <w:webHidden/>
          </w:rPr>
          <w:fldChar w:fldCharType="end"/>
        </w:r>
      </w:hyperlink>
    </w:p>
    <w:p w14:paraId="76C5CC41" w14:textId="37E62600" w:rsidR="008E64DE" w:rsidRPr="00C33FCB" w:rsidRDefault="00484D93" w:rsidP="00306A11">
      <w:pPr>
        <w:pStyle w:val="TOC1"/>
      </w:pPr>
      <w:r w:rsidRPr="0054785B">
        <w:fldChar w:fldCharType="end"/>
      </w:r>
    </w:p>
    <w:p w14:paraId="76C5CC45" w14:textId="3DE606B5" w:rsidR="003E4887" w:rsidRPr="00C33FCB" w:rsidRDefault="003E4887" w:rsidP="00306A11">
      <w:pPr>
        <w:pStyle w:val="TableofFigures"/>
      </w:pPr>
      <w:bookmarkStart w:id="3" w:name="_Toc497634056"/>
      <w:bookmarkStart w:id="4" w:name="_Toc498235584"/>
      <w:bookmarkStart w:id="5" w:name="_Toc498325024"/>
      <w:bookmarkStart w:id="6" w:name="_Toc499106663"/>
    </w:p>
    <w:p w14:paraId="76C5CC4E" w14:textId="589F892E" w:rsidR="00683AEA" w:rsidRPr="00C33FCB" w:rsidRDefault="00683AEA" w:rsidP="00306A11">
      <w:pPr>
        <w:pStyle w:val="TableofFigures"/>
      </w:pPr>
      <w:r w:rsidRPr="00C33FCB">
        <w:br w:type="page"/>
      </w:r>
    </w:p>
    <w:p w14:paraId="76C5CC4F" w14:textId="77777777" w:rsidR="005112C8" w:rsidRPr="00C33FCB" w:rsidRDefault="005112C8">
      <w:pPr>
        <w:pStyle w:val="FrontMatterHeader"/>
        <w:sectPr w:rsidR="005112C8" w:rsidRPr="00C33FCB" w:rsidSect="006F1044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504" w:footer="504" w:gutter="0"/>
          <w:pgNumType w:fmt="lowerRoman"/>
          <w:cols w:space="720"/>
          <w:docGrid w:linePitch="299"/>
        </w:sectPr>
      </w:pPr>
      <w:bookmarkStart w:id="7" w:name="_Toc278187080"/>
      <w:bookmarkStart w:id="8" w:name="_Toc278189216"/>
    </w:p>
    <w:p w14:paraId="76C5CC50" w14:textId="37C211ED" w:rsidR="00721854" w:rsidRDefault="006B3662" w:rsidP="008A3D20">
      <w:pPr>
        <w:pStyle w:val="Heading1"/>
        <w:numPr>
          <w:ilvl w:val="0"/>
          <w:numId w:val="23"/>
        </w:numPr>
      </w:pPr>
      <w:bookmarkStart w:id="9" w:name="_Toc426726720"/>
      <w:bookmarkStart w:id="10" w:name="_Toc531695480"/>
      <w:bookmarkStart w:id="11" w:name="_Toc497871702"/>
      <w:bookmarkStart w:id="12" w:name="_Toc497872046"/>
      <w:bookmarkStart w:id="13" w:name="_Toc497872814"/>
      <w:bookmarkStart w:id="14" w:name="_Toc497872969"/>
      <w:bookmarkStart w:id="15" w:name="_Toc497873017"/>
      <w:bookmarkEnd w:id="3"/>
      <w:bookmarkEnd w:id="4"/>
      <w:bookmarkEnd w:id="5"/>
      <w:bookmarkEnd w:id="6"/>
      <w:bookmarkEnd w:id="7"/>
      <w:bookmarkEnd w:id="8"/>
      <w:r w:rsidRPr="00C33FCB">
        <w:lastRenderedPageBreak/>
        <w:t>Introduction</w:t>
      </w:r>
      <w:bookmarkEnd w:id="9"/>
      <w:bookmarkEnd w:id="10"/>
    </w:p>
    <w:p w14:paraId="6607AF3A" w14:textId="7E8F1FB4" w:rsidR="004030F2" w:rsidRPr="00C33FCB" w:rsidRDefault="001072C6" w:rsidP="005F7588">
      <w:pPr>
        <w:ind w:left="360"/>
      </w:pPr>
      <w:r w:rsidRPr="00C33FCB">
        <w:t xml:space="preserve">The Centers for Medicare &amp; Medicaid Services (CMS) is a federal agency that ensures health care coverage for more than 100 million Americans. </w:t>
      </w:r>
      <w:r w:rsidR="0022433B" w:rsidRPr="00C33FCB">
        <w:t xml:space="preserve">The </w:t>
      </w:r>
      <w:r w:rsidRPr="00C33FCB">
        <w:t xml:space="preserve">CMS administers Medicare and provides funds and guidance for all of the 50 states in the nation, for their Medicaid programs and Children’s Health Insurance Program (CHIP). </w:t>
      </w:r>
      <w:r w:rsidR="0022433B" w:rsidRPr="00C33FCB">
        <w:t xml:space="preserve">The </w:t>
      </w:r>
      <w:r w:rsidRPr="00C33FCB">
        <w:t>CMS works together with the CMS community and organizations in delivering improved and better coordinated care.</w:t>
      </w:r>
    </w:p>
    <w:p w14:paraId="350A6394" w14:textId="72E8F0DB" w:rsidR="002C6A5F" w:rsidRPr="00C33FCB" w:rsidRDefault="002C6A5F" w:rsidP="008A3D20">
      <w:pPr>
        <w:pStyle w:val="Heading2"/>
        <w:numPr>
          <w:ilvl w:val="1"/>
          <w:numId w:val="23"/>
        </w:numPr>
      </w:pPr>
      <w:bookmarkStart w:id="16" w:name="_Toc426726721"/>
      <w:bookmarkStart w:id="17" w:name="_Toc531695481"/>
      <w:bookmarkStart w:id="18" w:name="_Hlk531685738"/>
      <w:r w:rsidRPr="00C33FCB">
        <w:t>Overview</w:t>
      </w:r>
      <w:r w:rsidR="00287E8B" w:rsidRPr="00C33FCB">
        <w:t xml:space="preserve"> of the </w:t>
      </w:r>
      <w:bookmarkEnd w:id="16"/>
      <w:r w:rsidR="00D0175C">
        <w:t>TestCenter</w:t>
      </w:r>
      <w:bookmarkEnd w:id="17"/>
    </w:p>
    <w:bookmarkEnd w:id="18"/>
    <w:p w14:paraId="25CFFB6E" w14:textId="77777777" w:rsidR="001A6F89" w:rsidRPr="00C33FCB" w:rsidRDefault="001A6F89" w:rsidP="001A6F89"/>
    <w:p w14:paraId="1131EA65" w14:textId="59FE982A" w:rsidR="00767553" w:rsidRPr="00C33FCB" w:rsidRDefault="00767553" w:rsidP="008A3D20">
      <w:pPr>
        <w:pStyle w:val="Heading2"/>
        <w:numPr>
          <w:ilvl w:val="1"/>
          <w:numId w:val="23"/>
        </w:numPr>
      </w:pPr>
      <w:bookmarkStart w:id="19" w:name="_Toc413395524"/>
      <w:bookmarkStart w:id="20" w:name="_Toc413396135"/>
      <w:bookmarkStart w:id="21" w:name="_Toc413396803"/>
      <w:bookmarkStart w:id="22" w:name="_Toc413397415"/>
      <w:bookmarkStart w:id="23" w:name="_Toc426726723"/>
      <w:bookmarkStart w:id="24" w:name="_Toc531695482"/>
      <w:bookmarkEnd w:id="19"/>
      <w:bookmarkEnd w:id="20"/>
      <w:bookmarkEnd w:id="21"/>
      <w:bookmarkEnd w:id="22"/>
      <w:r w:rsidRPr="00C33FCB">
        <w:t>System Overview</w:t>
      </w:r>
      <w:bookmarkEnd w:id="23"/>
      <w:bookmarkEnd w:id="24"/>
    </w:p>
    <w:p w14:paraId="4C58AA7E" w14:textId="77777777" w:rsidR="00DF58C6" w:rsidRPr="00C33FCB" w:rsidRDefault="00DF58C6" w:rsidP="008A3D20">
      <w:pPr>
        <w:pStyle w:val="Heading2"/>
        <w:numPr>
          <w:ilvl w:val="1"/>
          <w:numId w:val="23"/>
        </w:numPr>
      </w:pPr>
      <w:bookmarkStart w:id="25" w:name="_Toc413358292"/>
      <w:bookmarkStart w:id="26" w:name="_Toc426726724"/>
      <w:bookmarkStart w:id="27" w:name="_Toc531695483"/>
      <w:r w:rsidRPr="00C33FCB">
        <w:t>System Requirements</w:t>
      </w:r>
      <w:bookmarkEnd w:id="25"/>
      <w:bookmarkEnd w:id="26"/>
      <w:bookmarkEnd w:id="27"/>
    </w:p>
    <w:p w14:paraId="0AC101F7" w14:textId="77777777" w:rsidR="00BA2DB8" w:rsidRPr="007D2FE5" w:rsidRDefault="00BA2DB8" w:rsidP="007D2FE5">
      <w:pPr>
        <w:pStyle w:val="Caption"/>
        <w:rPr>
          <w:b w:val="0"/>
        </w:rPr>
        <w:sectPr w:rsidR="00BA2DB8" w:rsidRPr="007D2FE5" w:rsidSect="00894764">
          <w:headerReference w:type="even" r:id="rId20"/>
          <w:headerReference w:type="default" r:id="rId21"/>
          <w:headerReference w:type="first" r:id="rId22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  <w:bookmarkStart w:id="28" w:name="_Toc426726729"/>
      <w:bookmarkStart w:id="29" w:name="_Ref469489496"/>
      <w:bookmarkStart w:id="30" w:name="_Toc471335924"/>
      <w:bookmarkStart w:id="31" w:name="_Toc490026795"/>
      <w:bookmarkEnd w:id="11"/>
      <w:bookmarkEnd w:id="12"/>
      <w:bookmarkEnd w:id="13"/>
      <w:bookmarkEnd w:id="14"/>
      <w:bookmarkEnd w:id="15"/>
    </w:p>
    <w:p w14:paraId="7C63FAD3" w14:textId="15DE3623" w:rsidR="0089377E" w:rsidRPr="00C33FCB" w:rsidRDefault="0089377E" w:rsidP="008A3D20">
      <w:pPr>
        <w:pStyle w:val="Heading1"/>
        <w:numPr>
          <w:ilvl w:val="0"/>
          <w:numId w:val="23"/>
        </w:numPr>
      </w:pPr>
      <w:bookmarkStart w:id="32" w:name="_Ref410378195"/>
      <w:bookmarkStart w:id="33" w:name="_Toc426726730"/>
      <w:bookmarkStart w:id="34" w:name="_Toc531695484"/>
      <w:bookmarkStart w:id="35" w:name="_Toc510936887"/>
      <w:bookmarkEnd w:id="28"/>
      <w:bookmarkEnd w:id="29"/>
      <w:bookmarkEnd w:id="30"/>
      <w:r w:rsidRPr="00C33FCB">
        <w:lastRenderedPageBreak/>
        <w:t>How to Start th</w:t>
      </w:r>
      <w:r w:rsidR="00741125">
        <w:t xml:space="preserve">e </w:t>
      </w:r>
      <w:r w:rsidR="000A1255">
        <w:t>Test Center</w:t>
      </w:r>
      <w:r w:rsidR="00A27620" w:rsidRPr="00C33FCB">
        <w:t xml:space="preserve"> and</w:t>
      </w:r>
      <w:r w:rsidRPr="00C33FCB">
        <w:t xml:space="preserve"> Log In</w:t>
      </w:r>
      <w:bookmarkEnd w:id="32"/>
      <w:bookmarkEnd w:id="33"/>
      <w:bookmarkEnd w:id="34"/>
    </w:p>
    <w:p w14:paraId="72938AA5" w14:textId="7DB4FA17" w:rsidR="009937AC" w:rsidRDefault="000B1FF3" w:rsidP="005F7588">
      <w:pPr>
        <w:ind w:left="360"/>
      </w:pPr>
      <w:r w:rsidRPr="00C33FCB">
        <w:t>The following are the instructions</w:t>
      </w:r>
      <w:r w:rsidR="00C66FDB" w:rsidRPr="00C33FCB">
        <w:t xml:space="preserve"> for startin</w:t>
      </w:r>
      <w:r w:rsidR="00ED036B" w:rsidRPr="00C33FCB">
        <w:t xml:space="preserve">g the </w:t>
      </w:r>
      <w:r w:rsidR="004A1B43">
        <w:t>Test Center</w:t>
      </w:r>
      <w:r w:rsidR="00481727" w:rsidRPr="00C33FCB">
        <w:t xml:space="preserve"> and logging in</w:t>
      </w:r>
      <w:r w:rsidR="00ED036B" w:rsidRPr="00C33FCB">
        <w:t>.</w:t>
      </w:r>
    </w:p>
    <w:p w14:paraId="7A15B16E" w14:textId="407AF81D" w:rsidR="002E6A6D" w:rsidRPr="00C33FCB" w:rsidRDefault="002E6A6D" w:rsidP="008A3D20">
      <w:pPr>
        <w:pStyle w:val="Heading2"/>
        <w:numPr>
          <w:ilvl w:val="1"/>
          <w:numId w:val="23"/>
        </w:numPr>
      </w:pPr>
      <w:bookmarkStart w:id="36" w:name="_Toc531695485"/>
      <w:r>
        <w:t>Start</w:t>
      </w:r>
      <w:r w:rsidRPr="00C33FCB">
        <w:t xml:space="preserve"> th</w:t>
      </w:r>
      <w:r w:rsidR="00741125">
        <w:t xml:space="preserve">e </w:t>
      </w:r>
      <w:r>
        <w:t>Test Center</w:t>
      </w:r>
      <w:bookmarkEnd w:id="36"/>
    </w:p>
    <w:p w14:paraId="2D44B190" w14:textId="77777777" w:rsidR="002E6A6D" w:rsidRPr="00C33FCB" w:rsidRDefault="002E6A6D" w:rsidP="002E6A6D"/>
    <w:p w14:paraId="3F5CAAAB" w14:textId="4D6678D4" w:rsidR="002E6A6D" w:rsidRDefault="002E6A6D" w:rsidP="008A3D20">
      <w:pPr>
        <w:pStyle w:val="Heading2"/>
        <w:numPr>
          <w:ilvl w:val="1"/>
          <w:numId w:val="23"/>
        </w:numPr>
      </w:pPr>
      <w:bookmarkStart w:id="37" w:name="_Toc531695486"/>
      <w:r>
        <w:t>Test Center Register</w:t>
      </w:r>
      <w:bookmarkEnd w:id="37"/>
      <w:r>
        <w:t xml:space="preserve"> </w:t>
      </w:r>
    </w:p>
    <w:p w14:paraId="1F98E61F" w14:textId="4F00ED6F" w:rsidR="009151F0" w:rsidRDefault="00891064" w:rsidP="005F7588">
      <w:pPr>
        <w:ind w:left="1440"/>
      </w:pPr>
      <w:r>
        <w:t>N/A</w:t>
      </w:r>
    </w:p>
    <w:p w14:paraId="6DBFA852" w14:textId="77777777" w:rsidR="002E6A6D" w:rsidRPr="002E6A6D" w:rsidRDefault="002E6A6D" w:rsidP="002E6A6D"/>
    <w:p w14:paraId="22EB3A5F" w14:textId="645A30AC" w:rsidR="002E6A6D" w:rsidRDefault="002E6A6D" w:rsidP="008A3D20">
      <w:pPr>
        <w:pStyle w:val="Heading2"/>
        <w:numPr>
          <w:ilvl w:val="1"/>
          <w:numId w:val="23"/>
        </w:numPr>
      </w:pPr>
      <w:bookmarkStart w:id="38" w:name="_Toc531695487"/>
      <w:r>
        <w:t>Test Center Login</w:t>
      </w:r>
      <w:bookmarkEnd w:id="38"/>
    </w:p>
    <w:p w14:paraId="4EDB60A5" w14:textId="77777777" w:rsidR="00460253" w:rsidRPr="00C33FCB" w:rsidRDefault="009151F0" w:rsidP="005F7588">
      <w:pPr>
        <w:ind w:left="1440"/>
      </w:pPr>
      <w:r>
        <w:t xml:space="preserve">Once Test Center is started, </w:t>
      </w:r>
      <w:r w:rsidR="00460253" w:rsidRPr="00C33FCB">
        <w:t xml:space="preserve">The </w:t>
      </w:r>
      <w:r w:rsidR="00460253" w:rsidRPr="005F7588">
        <w:rPr>
          <w:b/>
        </w:rPr>
        <w:t>Login</w:t>
      </w:r>
      <w:r w:rsidR="00460253" w:rsidRPr="00C33FCB">
        <w:t xml:space="preserve"> screen is displayed. </w:t>
      </w:r>
    </w:p>
    <w:p w14:paraId="39ED0F47" w14:textId="24B27FA3" w:rsidR="00891064" w:rsidRPr="00891064" w:rsidRDefault="005F7588" w:rsidP="005F7588">
      <w:pPr>
        <w:rPr>
          <w:b/>
        </w:rPr>
      </w:pPr>
      <w:r>
        <w:t xml:space="preserve">                          </w:t>
      </w:r>
      <w:r w:rsidR="002E6A6D" w:rsidRPr="00C33FCB">
        <w:t xml:space="preserve">Enter your </w:t>
      </w:r>
      <w:r w:rsidR="002E6A6D" w:rsidRPr="005F7588">
        <w:rPr>
          <w:b/>
        </w:rPr>
        <w:t>User ID</w:t>
      </w:r>
      <w:r w:rsidR="002E6A6D" w:rsidRPr="00C33FCB">
        <w:t xml:space="preserve"> and </w:t>
      </w:r>
      <w:r w:rsidR="00582BCD">
        <w:rPr>
          <w:b/>
        </w:rPr>
        <w:t>P</w:t>
      </w:r>
      <w:r w:rsidR="002E6A6D" w:rsidRPr="005F7588">
        <w:rPr>
          <w:b/>
        </w:rPr>
        <w:t>assword</w:t>
      </w:r>
      <w:r w:rsidR="002E6A6D" w:rsidRPr="006A69A8">
        <w:t>,</w:t>
      </w:r>
      <w:r w:rsidR="002E6A6D" w:rsidRPr="00C33FCB">
        <w:t xml:space="preserve"> then select </w:t>
      </w:r>
      <w:r w:rsidR="002E6A6D" w:rsidRPr="005F7588">
        <w:rPr>
          <w:b/>
        </w:rPr>
        <w:t>Login</w:t>
      </w:r>
      <w:r w:rsidR="002E6A6D" w:rsidRPr="00C33FCB">
        <w:t>.</w:t>
      </w:r>
      <w:r w:rsidR="002E6A6D" w:rsidRPr="00C33FCB">
        <w:rPr>
          <w:noProof/>
        </w:rPr>
        <w:t xml:space="preserve"> </w:t>
      </w:r>
    </w:p>
    <w:p w14:paraId="4B71B182" w14:textId="3182008A" w:rsidR="00513E23" w:rsidRDefault="00582BCD" w:rsidP="00513E23">
      <w:r>
        <w:t xml:space="preserve">                          </w:t>
      </w:r>
      <w:r w:rsidRPr="005F7588">
        <w:rPr>
          <w:b/>
        </w:rPr>
        <w:t>User ID</w:t>
      </w:r>
      <w:r>
        <w:t>: admin</w:t>
      </w:r>
    </w:p>
    <w:p w14:paraId="635B8858" w14:textId="76135A3C" w:rsidR="00582BCD" w:rsidRDefault="00582BCD" w:rsidP="00513E23">
      <w:r>
        <w:rPr>
          <w:b/>
        </w:rPr>
        <w:t xml:space="preserve">                         P</w:t>
      </w:r>
      <w:r w:rsidRPr="005F7588">
        <w:rPr>
          <w:b/>
        </w:rPr>
        <w:t>assword</w:t>
      </w:r>
      <w:r>
        <w:rPr>
          <w:b/>
        </w:rPr>
        <w:t>: password</w:t>
      </w:r>
    </w:p>
    <w:p w14:paraId="3592ECF4" w14:textId="7C0362DF" w:rsidR="00582BCD" w:rsidRDefault="00582BCD" w:rsidP="00513E23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8F503A4" wp14:editId="5A998384">
            <wp:extent cx="3457575" cy="31432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E3DE" w14:textId="1ABDC152" w:rsidR="00891064" w:rsidRDefault="00891064" w:rsidP="005F7588">
      <w:pPr>
        <w:rPr>
          <w:noProof/>
        </w:rPr>
      </w:pPr>
      <w:r>
        <w:rPr>
          <w:noProof/>
        </w:rPr>
        <w:tab/>
      </w:r>
    </w:p>
    <w:p w14:paraId="1DDBDAF3" w14:textId="5DBF299E" w:rsidR="00891064" w:rsidRDefault="00891064" w:rsidP="005F7588">
      <w:pPr>
        <w:rPr>
          <w:noProof/>
        </w:rPr>
      </w:pPr>
    </w:p>
    <w:tbl>
      <w:tblPr>
        <w:tblW w:w="9378" w:type="dxa"/>
        <w:tblInd w:w="198" w:type="dxa"/>
        <w:tblLayout w:type="fixed"/>
        <w:tblLook w:val="04A0" w:firstRow="1" w:lastRow="0" w:firstColumn="1" w:lastColumn="0" w:noHBand="0" w:noVBand="1"/>
        <w:tblCaption w:val="Log in."/>
        <w:tblDescription w:val="Log in."/>
      </w:tblPr>
      <w:tblGrid>
        <w:gridCol w:w="1800"/>
        <w:gridCol w:w="7578"/>
      </w:tblGrid>
      <w:tr w:rsidR="00CE14E9" w:rsidRPr="00C33FCB" w14:paraId="28FFD358" w14:textId="77777777" w:rsidTr="002E6A6D">
        <w:trPr>
          <w:cantSplit/>
        </w:trPr>
        <w:tc>
          <w:tcPr>
            <w:tcW w:w="1800" w:type="dxa"/>
          </w:tcPr>
          <w:p w14:paraId="7BBBDD93" w14:textId="76D27E32" w:rsidR="00CE14E9" w:rsidRPr="00C33FCB" w:rsidRDefault="00CE14E9" w:rsidP="005F7588">
            <w:pPr>
              <w:pStyle w:val="CMSBodyStyle"/>
              <w:spacing w:after="0" w:line="240" w:lineRule="exact"/>
              <w:ind w:left="720"/>
              <w:rPr>
                <w:rFonts w:cstheme="minorBidi"/>
                <w:b/>
                <w:color w:val="auto"/>
              </w:rPr>
            </w:pPr>
          </w:p>
        </w:tc>
        <w:tc>
          <w:tcPr>
            <w:tcW w:w="7578" w:type="dxa"/>
          </w:tcPr>
          <w:p w14:paraId="1EEC9C15" w14:textId="61AD4F0D" w:rsidR="00CE14E9" w:rsidRPr="003C59F9" w:rsidRDefault="00CE14E9" w:rsidP="005F7588">
            <w:pPr>
              <w:pStyle w:val="ListParagraph"/>
              <w:tabs>
                <w:tab w:val="left" w:pos="1824"/>
              </w:tabs>
              <w:ind w:left="720"/>
            </w:pPr>
          </w:p>
        </w:tc>
      </w:tr>
    </w:tbl>
    <w:bookmarkEnd w:id="31"/>
    <w:bookmarkEnd w:id="35"/>
    <w:p w14:paraId="656E9679" w14:textId="5DEDC055" w:rsidR="00082432" w:rsidRDefault="0008176C" w:rsidP="005F7588">
      <w:r>
        <w:br w:type="textWrapping" w:clear="all"/>
      </w:r>
    </w:p>
    <w:p w14:paraId="4FD8C914" w14:textId="2806ED4F" w:rsidR="00082432" w:rsidRDefault="005C63D2" w:rsidP="00AB2E0F">
      <w:pPr>
        <w:pStyle w:val="ListParagraph"/>
        <w:ind w:left="720"/>
      </w:pPr>
      <w:r w:rsidRPr="005F7588">
        <w:rPr>
          <w:b/>
        </w:rPr>
        <w:t>Test Center Data Entry Form</w:t>
      </w:r>
      <w:r>
        <w:t xml:space="preserve"> is displayed</w:t>
      </w:r>
      <w:r w:rsidR="00426EAB">
        <w:t xml:space="preserve"> with Transaction ID’s for those responses are not sent.</w:t>
      </w:r>
    </w:p>
    <w:p w14:paraId="181EE96F" w14:textId="69E78BB1" w:rsidR="00AA68F4" w:rsidRDefault="00AA68F4" w:rsidP="00AB2E0F">
      <w:pPr>
        <w:ind w:left="360"/>
      </w:pPr>
      <w:r>
        <w:rPr>
          <w:noProof/>
        </w:rPr>
        <w:drawing>
          <wp:inline distT="0" distB="0" distL="0" distR="0" wp14:anchorId="71DE1CEC" wp14:editId="5FAB7AB5">
            <wp:extent cx="5943600" cy="3895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03ED" w14:textId="32611E9B" w:rsidR="005C63D2" w:rsidRDefault="005C63D2" w:rsidP="00F414AC"/>
    <w:p w14:paraId="52E00024" w14:textId="389E12FD" w:rsidR="005C63D2" w:rsidRDefault="005C63D2" w:rsidP="00F414AC"/>
    <w:p w14:paraId="234B3D0B" w14:textId="6ACFA089" w:rsidR="005C63D2" w:rsidRDefault="005C63D2" w:rsidP="00F414AC"/>
    <w:p w14:paraId="2C9525DE" w14:textId="0079961B" w:rsidR="005C63D2" w:rsidRPr="00C33FCB" w:rsidRDefault="005C63D2" w:rsidP="008A3D20">
      <w:pPr>
        <w:pStyle w:val="Heading1"/>
        <w:numPr>
          <w:ilvl w:val="0"/>
          <w:numId w:val="23"/>
        </w:numPr>
      </w:pPr>
      <w:bookmarkStart w:id="39" w:name="_Toc531695488"/>
      <w:r>
        <w:lastRenderedPageBreak/>
        <w:t>Test Center</w:t>
      </w:r>
      <w:r w:rsidRPr="00C33FCB">
        <w:t xml:space="preserve"> </w:t>
      </w:r>
      <w:r>
        <w:t>Data Entry Form</w:t>
      </w:r>
      <w:bookmarkEnd w:id="39"/>
    </w:p>
    <w:p w14:paraId="4EBEDBBF" w14:textId="77777777" w:rsidR="00B866F6" w:rsidRPr="00C33FCB" w:rsidRDefault="00B866F6" w:rsidP="00B866F6">
      <w:pPr>
        <w:pStyle w:val="Heading2"/>
        <w:numPr>
          <w:ilvl w:val="0"/>
          <w:numId w:val="0"/>
        </w:numPr>
        <w:ind w:left="576"/>
      </w:pPr>
      <w:bookmarkStart w:id="40" w:name="_Toc531695497"/>
      <w:bookmarkStart w:id="41" w:name="_Toc531695489"/>
      <w:r>
        <w:t>Search Transaction</w:t>
      </w:r>
      <w:bookmarkEnd w:id="40"/>
    </w:p>
    <w:p w14:paraId="07E7CFC8" w14:textId="31C65FBF" w:rsidR="00B866F6" w:rsidRDefault="00B866F6" w:rsidP="00AB2E0F">
      <w:pPr>
        <w:pStyle w:val="Heading2"/>
        <w:numPr>
          <w:ilvl w:val="0"/>
          <w:numId w:val="0"/>
        </w:numPr>
        <w:ind w:left="576" w:firstLine="144"/>
      </w:pPr>
    </w:p>
    <w:p w14:paraId="6ABAE30B" w14:textId="47B79DFF" w:rsidR="00B866F6" w:rsidRPr="00B866F6" w:rsidRDefault="00B866F6" w:rsidP="00B866F6">
      <w:r>
        <w:t xml:space="preserve">To Search for particular transaction click on </w:t>
      </w:r>
      <w:r w:rsidRPr="00B866F6">
        <w:rPr>
          <w:b/>
        </w:rPr>
        <w:t>Search Transaction</w:t>
      </w:r>
      <w:r>
        <w:t xml:space="preserve"> Tab located on right</w:t>
      </w:r>
    </w:p>
    <w:p w14:paraId="2253F197" w14:textId="70801D53" w:rsidR="00B866F6" w:rsidRDefault="00B866F6" w:rsidP="00B866F6">
      <w:r>
        <w:t>hand side .</w:t>
      </w:r>
    </w:p>
    <w:p w14:paraId="7DF1FCA6" w14:textId="017DD490" w:rsidR="00275CAF" w:rsidRPr="00B866F6" w:rsidRDefault="00275CAF" w:rsidP="00B866F6">
      <w:r>
        <w:t>To change the settings</w:t>
      </w:r>
      <w:r w:rsidR="00BD100B">
        <w:t xml:space="preserve"> click on the right most dropdown box next to the user id.</w:t>
      </w:r>
    </w:p>
    <w:p w14:paraId="478D29D1" w14:textId="6EA7C1B7" w:rsidR="00B866F6" w:rsidRDefault="005822DA" w:rsidP="00AB2E0F">
      <w:pPr>
        <w:pStyle w:val="Heading2"/>
        <w:numPr>
          <w:ilvl w:val="0"/>
          <w:numId w:val="0"/>
        </w:numPr>
        <w:ind w:left="576" w:firstLine="144"/>
      </w:pPr>
      <w:r>
        <w:rPr>
          <w:noProof/>
        </w:rPr>
        <w:drawing>
          <wp:inline distT="0" distB="0" distL="0" distR="0" wp14:anchorId="581308D1" wp14:editId="08DAE6B8">
            <wp:extent cx="5962650" cy="2495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813" w14:textId="520689D5" w:rsidR="00BD100B" w:rsidRDefault="00BD100B" w:rsidP="00BD100B"/>
    <w:p w14:paraId="5FE2813A" w14:textId="3585826F" w:rsidR="00BD100B" w:rsidRDefault="00BD100B" w:rsidP="00BD100B">
      <w:r>
        <w:t>Click on the settings tab to change the view of search transaction.</w:t>
      </w:r>
    </w:p>
    <w:p w14:paraId="42B0DD40" w14:textId="20E5546D" w:rsidR="00BD100B" w:rsidRDefault="00BD100B" w:rsidP="00BD100B">
      <w:r>
        <w:rPr>
          <w:noProof/>
        </w:rPr>
        <w:drawing>
          <wp:inline distT="0" distB="0" distL="0" distR="0" wp14:anchorId="18E498D7" wp14:editId="259AAA17">
            <wp:extent cx="5943600" cy="27527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5B40" w14:textId="4D32CBDA" w:rsidR="00BD100B" w:rsidRDefault="00BD100B" w:rsidP="00BD100B"/>
    <w:p w14:paraId="30C34BC1" w14:textId="77777777" w:rsidR="00BD100B" w:rsidRPr="00BD100B" w:rsidRDefault="00BD100B" w:rsidP="00BD100B"/>
    <w:p w14:paraId="2258EE28" w14:textId="00513C91" w:rsidR="005C63D2" w:rsidRDefault="005C63D2" w:rsidP="00AB2E0F">
      <w:pPr>
        <w:pStyle w:val="Heading2"/>
        <w:numPr>
          <w:ilvl w:val="0"/>
          <w:numId w:val="0"/>
        </w:numPr>
        <w:ind w:left="576" w:firstLine="144"/>
      </w:pPr>
      <w:r>
        <w:t>Transaction ID</w:t>
      </w:r>
      <w:bookmarkEnd w:id="41"/>
    </w:p>
    <w:p w14:paraId="6B605BF1" w14:textId="64A65256" w:rsidR="00B866F6" w:rsidRPr="00B866F6" w:rsidRDefault="00B866F6" w:rsidP="00B866F6">
      <w:r>
        <w:t>By Clicking on Transaction ID user can see the overview.</w:t>
      </w:r>
    </w:p>
    <w:p w14:paraId="1263B510" w14:textId="6FE30E39" w:rsidR="008D1E2F" w:rsidRDefault="00B866F6" w:rsidP="008D1E2F">
      <w:r>
        <w:rPr>
          <w:noProof/>
        </w:rPr>
        <w:drawing>
          <wp:inline distT="0" distB="0" distL="0" distR="0" wp14:anchorId="74A598D0" wp14:editId="4A101898">
            <wp:extent cx="5943600" cy="569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DF9B" w14:textId="2EAFC2E8" w:rsidR="00242364" w:rsidRDefault="00242364" w:rsidP="00AB2E0F">
      <w:pPr>
        <w:ind w:left="720" w:firstLine="720"/>
      </w:pPr>
      <w:r>
        <w:t>Over View</w:t>
      </w:r>
    </w:p>
    <w:p w14:paraId="55CAD9CF" w14:textId="77777777" w:rsidR="00A951A0" w:rsidRDefault="00A951A0" w:rsidP="003B40AE">
      <w:pPr>
        <w:pStyle w:val="Heading3"/>
        <w:numPr>
          <w:ilvl w:val="0"/>
          <w:numId w:val="0"/>
        </w:numPr>
      </w:pPr>
      <w:bookmarkStart w:id="42" w:name="_Toc531695490"/>
    </w:p>
    <w:p w14:paraId="0EF35CB5" w14:textId="37D086A9" w:rsidR="00AB2E0F" w:rsidRDefault="00AB2E0F" w:rsidP="003B40AE">
      <w:pPr>
        <w:pStyle w:val="Heading3"/>
        <w:numPr>
          <w:ilvl w:val="0"/>
          <w:numId w:val="0"/>
        </w:numPr>
      </w:pPr>
      <w:r>
        <w:t>General Info</w:t>
      </w:r>
      <w:bookmarkEnd w:id="42"/>
    </w:p>
    <w:p w14:paraId="27529989" w14:textId="6E442C99" w:rsidR="00B96F79" w:rsidRDefault="00B96F79" w:rsidP="00B96F79">
      <w:r w:rsidRPr="00B96F79">
        <w:t>Contractor number</w:t>
      </w:r>
      <w:r>
        <w:t>: N</w:t>
      </w:r>
      <w:r w:rsidRPr="00B96F79">
        <w:t>umber for workload that is generating the esMD Response File</w:t>
      </w:r>
    </w:p>
    <w:p w14:paraId="486FCB70" w14:textId="178E9502" w:rsidR="00B2181F" w:rsidRPr="00B96F79" w:rsidRDefault="00B2181F" w:rsidP="00B96F79">
      <w:r w:rsidRPr="00B2181F">
        <w:t>Record Type Indicator</w:t>
      </w:r>
      <w:r>
        <w:t xml:space="preserve">: H </w:t>
      </w:r>
      <w:r w:rsidR="002870E2">
        <w:t>represents</w:t>
      </w:r>
      <w:r>
        <w:t xml:space="preserve"> </w:t>
      </w:r>
      <w:r w:rsidRPr="00B2181F">
        <w:t>Decision Response</w:t>
      </w:r>
      <w:r>
        <w:t xml:space="preserve"> </w:t>
      </w:r>
    </w:p>
    <w:p w14:paraId="443D8515" w14:textId="7E069A2F" w:rsidR="00AD5BEA" w:rsidRDefault="00AD5BEA" w:rsidP="00AD5BEA">
      <w:r>
        <w:t xml:space="preserve">Transaction </w:t>
      </w:r>
      <w:r w:rsidR="00B96F79">
        <w:t xml:space="preserve">ID: </w:t>
      </w:r>
      <w:r>
        <w:t xml:space="preserve"> This data element provides traceability at the transaction level</w:t>
      </w:r>
    </w:p>
    <w:p w14:paraId="339DF682" w14:textId="6CEB8DE9" w:rsidR="00257658" w:rsidRDefault="00C971B5" w:rsidP="00AD5BEA">
      <w:r w:rsidRPr="00C971B5">
        <w:t>Subscriber Id</w:t>
      </w:r>
      <w:r>
        <w:t xml:space="preserve">: </w:t>
      </w:r>
      <w:r w:rsidR="00664565" w:rsidRPr="00664565">
        <w:t>HIC / MBI (for Future transition)</w:t>
      </w:r>
      <w:r>
        <w:t xml:space="preserve"> </w:t>
      </w:r>
      <w:r w:rsidRPr="00C971B5">
        <w:t>This element is used by CWF but is not returned to the HIH for XDR Requests</w:t>
      </w:r>
      <w:r>
        <w:t>???????</w:t>
      </w:r>
      <w:r w:rsidR="0030121D">
        <w:br w:type="textWrapping" w:clear="all"/>
      </w:r>
    </w:p>
    <w:p w14:paraId="2FE767F1" w14:textId="00CA1F56" w:rsidR="00257658" w:rsidRPr="00AD5BEA" w:rsidRDefault="00701369" w:rsidP="00AD5BEA">
      <w:r>
        <w:rPr>
          <w:noProof/>
        </w:rPr>
        <w:drawing>
          <wp:inline distT="0" distB="0" distL="0" distR="0" wp14:anchorId="17D3FD7D" wp14:editId="21ACC018">
            <wp:extent cx="6397382" cy="1609597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64" cy="16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443" w14:textId="77777777" w:rsidR="00F809DD" w:rsidRDefault="00F809DD" w:rsidP="003B40AE">
      <w:pPr>
        <w:pStyle w:val="Heading3"/>
        <w:numPr>
          <w:ilvl w:val="0"/>
          <w:numId w:val="0"/>
        </w:numPr>
        <w:ind w:left="720" w:hanging="720"/>
      </w:pPr>
      <w:bookmarkStart w:id="43" w:name="_Toc531695491"/>
    </w:p>
    <w:p w14:paraId="0D02C947" w14:textId="77777777" w:rsidR="00F809DD" w:rsidRDefault="00F809DD" w:rsidP="003B40AE">
      <w:pPr>
        <w:pStyle w:val="Heading3"/>
        <w:numPr>
          <w:ilvl w:val="0"/>
          <w:numId w:val="0"/>
        </w:numPr>
        <w:ind w:left="720" w:hanging="720"/>
      </w:pPr>
    </w:p>
    <w:p w14:paraId="163CCFBD" w14:textId="77777777" w:rsidR="00F809DD" w:rsidRDefault="00F809DD" w:rsidP="003B40AE">
      <w:pPr>
        <w:pStyle w:val="Heading3"/>
        <w:numPr>
          <w:ilvl w:val="0"/>
          <w:numId w:val="0"/>
        </w:numPr>
        <w:ind w:left="720" w:hanging="720"/>
      </w:pPr>
    </w:p>
    <w:p w14:paraId="722178D0" w14:textId="77777777" w:rsidR="00F809DD" w:rsidRPr="00F809DD" w:rsidRDefault="00F809DD" w:rsidP="00F809DD">
      <w:bookmarkStart w:id="44" w:name="_Toc531695492"/>
      <w:bookmarkEnd w:id="43"/>
    </w:p>
    <w:p w14:paraId="3E1DD5CF" w14:textId="343E59C3" w:rsidR="00F809DD" w:rsidRDefault="00F809DD" w:rsidP="00F809DD">
      <w:pPr>
        <w:pStyle w:val="Heading3"/>
        <w:numPr>
          <w:ilvl w:val="0"/>
          <w:numId w:val="0"/>
        </w:numPr>
        <w:ind w:left="720" w:hanging="720"/>
      </w:pPr>
      <w:r>
        <w:t>Requester Reject Reason Code</w:t>
      </w:r>
    </w:p>
    <w:p w14:paraId="57065B2A" w14:textId="20F6A7E3" w:rsidR="00BD100B" w:rsidRDefault="00BD100B" w:rsidP="00BD100B"/>
    <w:p w14:paraId="319378D2" w14:textId="6C8247B9" w:rsidR="00BD100B" w:rsidRPr="00BD100B" w:rsidRDefault="00BD100B" w:rsidP="00BD100B">
      <w:r>
        <w:t xml:space="preserve">User can </w:t>
      </w:r>
      <w:r w:rsidR="003A1720">
        <w:t>e</w:t>
      </w:r>
      <w:r>
        <w:t xml:space="preserve">dit Reason </w:t>
      </w:r>
      <w:r w:rsidR="003A1720">
        <w:t>C</w:t>
      </w:r>
      <w:r>
        <w:t xml:space="preserve">odes by clicking on the </w:t>
      </w:r>
      <w:r w:rsidR="003A1720">
        <w:rPr>
          <w:noProof/>
        </w:rPr>
        <w:drawing>
          <wp:inline distT="0" distB="0" distL="0" distR="0" wp14:anchorId="3D4947E0" wp14:editId="428BCF9D">
            <wp:extent cx="209550" cy="1619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720">
        <w:t xml:space="preserve"> button located to the left of Requester Reject Reason code  and then select one of the code from the dropdown box corresponding to the reason code.</w:t>
      </w:r>
    </w:p>
    <w:p w14:paraId="5304B0DD" w14:textId="3A79DA7D" w:rsidR="00F809DD" w:rsidRDefault="00F809DD" w:rsidP="00F809DD"/>
    <w:p w14:paraId="6FBFBB1C" w14:textId="1F8861B1" w:rsidR="00F809DD" w:rsidRDefault="00F809DD" w:rsidP="00F809DD">
      <w:r>
        <w:rPr>
          <w:noProof/>
        </w:rPr>
        <w:lastRenderedPageBreak/>
        <w:drawing>
          <wp:inline distT="0" distB="0" distL="0" distR="0" wp14:anchorId="06E87CE6" wp14:editId="5E8B1E9E">
            <wp:extent cx="5943600" cy="32918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902D" w14:textId="27AE5F10" w:rsidR="00F809DD" w:rsidRDefault="00F809DD" w:rsidP="00F809DD"/>
    <w:p w14:paraId="6781AC19" w14:textId="77777777" w:rsidR="00712B4A" w:rsidRDefault="00712B4A" w:rsidP="00F809DD"/>
    <w:p w14:paraId="2BAE164A" w14:textId="05011B83" w:rsidR="003A1720" w:rsidRDefault="00947FA4" w:rsidP="00F809DD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569CA2E7" wp14:editId="15C01105">
            <wp:extent cx="228600" cy="1619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</w:t>
      </w:r>
      <w:r w:rsidR="00712B4A">
        <w:t xml:space="preserve"> if user does not want to save changes can click on </w:t>
      </w:r>
      <w:r w:rsidR="00712B4A" w:rsidRPr="00947FA4">
        <w:rPr>
          <w:b/>
          <w:noProof/>
        </w:rPr>
        <w:t>undo</w:t>
      </w:r>
      <w:r w:rsidR="00712B4A" w:rsidRPr="00471DE8">
        <w:rPr>
          <w:noProof/>
        </w:rPr>
        <w:t xml:space="preserve"> button</w:t>
      </w:r>
      <w:r w:rsidR="00712B4A">
        <w:rPr>
          <w:noProof/>
        </w:rPr>
        <w:t xml:space="preserve"> </w:t>
      </w:r>
      <w:r w:rsidR="00712B4A">
        <w:rPr>
          <w:noProof/>
        </w:rPr>
        <w:drawing>
          <wp:inline distT="0" distB="0" distL="0" distR="0" wp14:anchorId="19C0133D" wp14:editId="78AEB93D">
            <wp:extent cx="209550" cy="1619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4A">
        <w:rPr>
          <w:noProof/>
        </w:rPr>
        <w:t>.</w:t>
      </w:r>
      <w:r w:rsidR="00712B4A">
        <w:t xml:space="preserve"> </w:t>
      </w:r>
      <w:r w:rsidR="00471DE8">
        <w:t>User has a option to enter random values by clicking on</w:t>
      </w:r>
      <w:r>
        <w:rPr>
          <w:noProof/>
        </w:rPr>
        <w:drawing>
          <wp:inline distT="0" distB="0" distL="0" distR="0" wp14:anchorId="0754382C" wp14:editId="7C515B56">
            <wp:extent cx="171450" cy="1905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4A">
        <w:t xml:space="preserve">and also </w:t>
      </w:r>
      <w:r w:rsidR="00471DE8"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67089CB3" wp14:editId="110E0A14">
            <wp:extent cx="447675" cy="1428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DE8">
        <w:rPr>
          <w:noProof/>
        </w:rPr>
        <w:t>.</w:t>
      </w:r>
    </w:p>
    <w:p w14:paraId="4EB49E38" w14:textId="455BD5F0" w:rsidR="003A1720" w:rsidRDefault="00712B4A" w:rsidP="00F809DD">
      <w:r>
        <w:t>Note: These buttons are located in the right hand side of the page as shown in below figure.</w:t>
      </w:r>
    </w:p>
    <w:p w14:paraId="2ED1D4A4" w14:textId="6765094F" w:rsidR="00F809DD" w:rsidRPr="00F809DD" w:rsidRDefault="00F809DD" w:rsidP="00F809DD">
      <w:r>
        <w:rPr>
          <w:noProof/>
        </w:rPr>
        <w:lastRenderedPageBreak/>
        <w:drawing>
          <wp:inline distT="0" distB="0" distL="0" distR="0" wp14:anchorId="515658F8" wp14:editId="5E51137A">
            <wp:extent cx="5934075" cy="36480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32B9" w14:textId="24E5928B" w:rsidR="00664623" w:rsidRDefault="00664623" w:rsidP="003B40AE">
      <w:r>
        <w:rPr>
          <w:noProof/>
        </w:rPr>
        <w:drawing>
          <wp:inline distT="0" distB="0" distL="0" distR="0" wp14:anchorId="272659B8" wp14:editId="3BDEE314">
            <wp:extent cx="5829300" cy="3429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49F8" w14:textId="77777777" w:rsidR="003B40AE" w:rsidRPr="003B40AE" w:rsidRDefault="003B40AE" w:rsidP="003B40AE"/>
    <w:p w14:paraId="6EB062AA" w14:textId="692E07B5" w:rsidR="00AB2E0F" w:rsidRDefault="00AB2E0F" w:rsidP="00AB2E0F">
      <w:pPr>
        <w:pStyle w:val="Heading3"/>
        <w:numPr>
          <w:ilvl w:val="0"/>
          <w:numId w:val="0"/>
        </w:numPr>
        <w:ind w:left="1800"/>
      </w:pPr>
      <w:r>
        <w:t>Subscriber Reject Reason Code</w:t>
      </w:r>
      <w:bookmarkEnd w:id="44"/>
    </w:p>
    <w:p w14:paraId="50F676D9" w14:textId="77777777" w:rsidR="00A951A0" w:rsidRDefault="00A951A0" w:rsidP="00A951A0"/>
    <w:p w14:paraId="1A3A364E" w14:textId="340258F6" w:rsidR="00A951A0" w:rsidRDefault="00A951A0" w:rsidP="00A951A0">
      <w:r>
        <w:lastRenderedPageBreak/>
        <w:t xml:space="preserve">User can edit Reason Codes by clicking on the </w:t>
      </w:r>
      <w:r>
        <w:rPr>
          <w:noProof/>
        </w:rPr>
        <w:drawing>
          <wp:inline distT="0" distB="0" distL="0" distR="0" wp14:anchorId="46420F26" wp14:editId="6F4C0336">
            <wp:extent cx="209550" cy="161925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located to the left of </w:t>
      </w:r>
      <w:r w:rsidR="00712B4A">
        <w:t>Subscriber</w:t>
      </w:r>
      <w:r>
        <w:t xml:space="preserve"> Reject Reason code  and then select one of the code from the dropdown box corresponding to the reason code.</w:t>
      </w:r>
    </w:p>
    <w:p w14:paraId="591BB02E" w14:textId="41C88CAA" w:rsidR="00630334" w:rsidRDefault="00630334" w:rsidP="00A951A0">
      <w:r>
        <w:rPr>
          <w:noProof/>
        </w:rPr>
        <w:drawing>
          <wp:inline distT="0" distB="0" distL="0" distR="0" wp14:anchorId="42AD1A7E" wp14:editId="14CF6F7F">
            <wp:extent cx="5943600" cy="4267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4E01" w14:textId="77777777" w:rsidR="00081C97" w:rsidRDefault="00081C97" w:rsidP="00081C97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65829936" wp14:editId="5E3C979D">
            <wp:extent cx="228600" cy="1619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 if user does not want to save changes can click on </w:t>
      </w:r>
      <w:r w:rsidRPr="00947FA4">
        <w:rPr>
          <w:b/>
          <w:noProof/>
        </w:rPr>
        <w:t>undo</w:t>
      </w:r>
      <w:r w:rsidRPr="00471DE8">
        <w:rPr>
          <w:noProof/>
        </w:rPr>
        <w:t xml:space="preserve"> button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914A8F" wp14:editId="41E638B3">
            <wp:extent cx="209550" cy="1619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>
        <w:t xml:space="preserve"> User has a option to enter random values by clicking on</w:t>
      </w:r>
      <w:r>
        <w:rPr>
          <w:noProof/>
        </w:rPr>
        <w:drawing>
          <wp:inline distT="0" distB="0" distL="0" distR="0" wp14:anchorId="381A0252" wp14:editId="58D7CEB7">
            <wp:extent cx="171450" cy="1905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and also </w:t>
      </w:r>
      <w:r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6A2234E5" wp14:editId="3D541D0B">
            <wp:extent cx="447675" cy="14287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5C44471" w14:textId="77777777" w:rsidR="00081C97" w:rsidRDefault="00081C97" w:rsidP="00081C97">
      <w:r>
        <w:t>Note: These buttons are located in the right hand side of the page as shown in below figure.</w:t>
      </w:r>
    </w:p>
    <w:p w14:paraId="45C91EAA" w14:textId="6D604251" w:rsidR="00081C97" w:rsidRDefault="00081C97" w:rsidP="00A951A0"/>
    <w:p w14:paraId="20DCFFA9" w14:textId="33910B31" w:rsidR="00081C97" w:rsidRPr="00BD100B" w:rsidRDefault="00081C97" w:rsidP="00A951A0">
      <w:r>
        <w:rPr>
          <w:noProof/>
        </w:rPr>
        <w:lastRenderedPageBreak/>
        <w:drawing>
          <wp:inline distT="0" distB="0" distL="0" distR="0" wp14:anchorId="444D1E9D" wp14:editId="657AD02C">
            <wp:extent cx="5943600" cy="330517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AC28" w14:textId="767EF9DE" w:rsidR="00A951A0" w:rsidRPr="00A951A0" w:rsidRDefault="00081C97" w:rsidP="00A951A0">
      <w:r>
        <w:rPr>
          <w:noProof/>
        </w:rPr>
        <w:drawing>
          <wp:inline distT="0" distB="0" distL="0" distR="0" wp14:anchorId="74DD275D" wp14:editId="79FCE8E1">
            <wp:extent cx="5943600" cy="189547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5EE4" w14:textId="77777777" w:rsidR="003C61F6" w:rsidRDefault="003C61F6" w:rsidP="00AB2E0F">
      <w:pPr>
        <w:pStyle w:val="Heading3"/>
        <w:numPr>
          <w:ilvl w:val="0"/>
          <w:numId w:val="0"/>
        </w:numPr>
        <w:ind w:left="1800"/>
      </w:pPr>
      <w:bookmarkStart w:id="45" w:name="_Toc531695493"/>
    </w:p>
    <w:p w14:paraId="7FC5F337" w14:textId="195BD74C" w:rsidR="00AB2E0F" w:rsidRDefault="00AB2E0F" w:rsidP="00AB2E0F">
      <w:pPr>
        <w:pStyle w:val="Heading3"/>
        <w:numPr>
          <w:ilvl w:val="0"/>
          <w:numId w:val="0"/>
        </w:numPr>
        <w:ind w:left="1800"/>
      </w:pPr>
      <w:r>
        <w:t>Facility Reject Reason Code</w:t>
      </w:r>
      <w:bookmarkEnd w:id="45"/>
    </w:p>
    <w:p w14:paraId="6D865DE4" w14:textId="071B8E9F" w:rsidR="00C27A54" w:rsidRDefault="00C27A54" w:rsidP="00C27A54">
      <w:r>
        <w:t xml:space="preserve">User can edit Reason Codes by clicking on the </w:t>
      </w:r>
      <w:r>
        <w:rPr>
          <w:noProof/>
        </w:rPr>
        <w:drawing>
          <wp:inline distT="0" distB="0" distL="0" distR="0" wp14:anchorId="56CCD981" wp14:editId="0BC11670">
            <wp:extent cx="209550" cy="1619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located to the left of Facility Reject Reason code  and then select one of the code from the dropdown box corresponding to the reason code.</w:t>
      </w:r>
    </w:p>
    <w:p w14:paraId="473B1D76" w14:textId="2A42D41A" w:rsidR="003C61F6" w:rsidRDefault="003C61F6" w:rsidP="00C27A54"/>
    <w:p w14:paraId="60CFB798" w14:textId="6BB6A1BA" w:rsidR="003C61F6" w:rsidRDefault="003C61F6" w:rsidP="00C27A54">
      <w:r>
        <w:rPr>
          <w:noProof/>
        </w:rPr>
        <w:lastRenderedPageBreak/>
        <w:drawing>
          <wp:inline distT="0" distB="0" distL="0" distR="0" wp14:anchorId="33272487" wp14:editId="2CFFC85F">
            <wp:extent cx="5943600" cy="448056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C1D2" w14:textId="77777777" w:rsidR="00890056" w:rsidRDefault="00890056" w:rsidP="00890056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0821B223" wp14:editId="0FBBA4F6">
            <wp:extent cx="228600" cy="16192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 if user does not want to save changes can click on </w:t>
      </w:r>
      <w:r w:rsidRPr="00947FA4">
        <w:rPr>
          <w:b/>
          <w:noProof/>
        </w:rPr>
        <w:t>undo</w:t>
      </w:r>
      <w:r w:rsidRPr="00471DE8">
        <w:rPr>
          <w:noProof/>
        </w:rPr>
        <w:t xml:space="preserve"> button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42658" wp14:editId="162FC18F">
            <wp:extent cx="209550" cy="1619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>
        <w:t xml:space="preserve"> User has a option to enter random values by clicking on</w:t>
      </w:r>
      <w:r>
        <w:rPr>
          <w:noProof/>
        </w:rPr>
        <w:drawing>
          <wp:inline distT="0" distB="0" distL="0" distR="0" wp14:anchorId="41213848" wp14:editId="3278F7E0">
            <wp:extent cx="171450" cy="1905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and also </w:t>
      </w:r>
      <w:r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65CA1E6B" wp14:editId="15FDEB1B">
            <wp:extent cx="447675" cy="142875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99D71C0" w14:textId="77777777" w:rsidR="00890056" w:rsidRDefault="00890056" w:rsidP="00890056">
      <w:r>
        <w:t>Note: These buttons are located in the right hand side of the page as shown in below figure.</w:t>
      </w:r>
    </w:p>
    <w:p w14:paraId="0DD287F1" w14:textId="697CA942" w:rsidR="00C27A54" w:rsidRPr="00C27A54" w:rsidRDefault="00890056" w:rsidP="00C27A54">
      <w:r>
        <w:rPr>
          <w:noProof/>
        </w:rPr>
        <w:lastRenderedPageBreak/>
        <w:drawing>
          <wp:inline distT="0" distB="0" distL="0" distR="0" wp14:anchorId="6E7629EE" wp14:editId="46339150">
            <wp:extent cx="5934075" cy="364807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6EB4" w14:textId="355D946A" w:rsidR="00AB2E0F" w:rsidRDefault="00AB2E0F" w:rsidP="00AB2E0F">
      <w:pPr>
        <w:pStyle w:val="Heading3"/>
        <w:numPr>
          <w:ilvl w:val="0"/>
          <w:numId w:val="0"/>
        </w:numPr>
        <w:ind w:left="1800"/>
      </w:pPr>
      <w:bookmarkStart w:id="46" w:name="_Toc531695494"/>
      <w:r>
        <w:t>Ordering Reject Reason Code</w:t>
      </w:r>
      <w:bookmarkEnd w:id="46"/>
    </w:p>
    <w:p w14:paraId="7C725C6B" w14:textId="372156BA" w:rsidR="00C27A54" w:rsidRDefault="00C27A54" w:rsidP="00C27A54">
      <w:r>
        <w:t xml:space="preserve">User can edit Reason Codes by clicking on the </w:t>
      </w:r>
      <w:r>
        <w:rPr>
          <w:noProof/>
        </w:rPr>
        <w:drawing>
          <wp:inline distT="0" distB="0" distL="0" distR="0" wp14:anchorId="4A506989" wp14:editId="09ED7F92">
            <wp:extent cx="209550" cy="1619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located to the left of Ordering Reject Reason code  and then select one of the code from the dropdown box corresponding to the reason code.</w:t>
      </w:r>
    </w:p>
    <w:p w14:paraId="1508F89C" w14:textId="4EFDBA46" w:rsidR="003C61F6" w:rsidRDefault="003C61F6" w:rsidP="00C27A54">
      <w:r>
        <w:rPr>
          <w:noProof/>
        </w:rPr>
        <w:lastRenderedPageBreak/>
        <w:drawing>
          <wp:inline distT="0" distB="0" distL="0" distR="0" wp14:anchorId="3E4CEB27" wp14:editId="6747F7E3">
            <wp:extent cx="5934075" cy="385762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F3D" w14:textId="77777777" w:rsidR="00890056" w:rsidRDefault="00890056" w:rsidP="00890056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4A096225" wp14:editId="6506F563">
            <wp:extent cx="228600" cy="1619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 if user does not want to save changes can click on </w:t>
      </w:r>
      <w:r w:rsidRPr="00947FA4">
        <w:rPr>
          <w:b/>
          <w:noProof/>
        </w:rPr>
        <w:t>undo</w:t>
      </w:r>
      <w:r w:rsidRPr="00471DE8">
        <w:rPr>
          <w:noProof/>
        </w:rPr>
        <w:t xml:space="preserve"> button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0CFE6" wp14:editId="55348AD6">
            <wp:extent cx="209550" cy="16192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>
        <w:t xml:space="preserve"> User has a option to enter random values by clicking on</w:t>
      </w:r>
      <w:r>
        <w:rPr>
          <w:noProof/>
        </w:rPr>
        <w:drawing>
          <wp:inline distT="0" distB="0" distL="0" distR="0" wp14:anchorId="5BBF1D3D" wp14:editId="4DD1A3C5">
            <wp:extent cx="171450" cy="1905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and also </w:t>
      </w:r>
      <w:r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7E84AB02" wp14:editId="42A161E3">
            <wp:extent cx="447675" cy="1428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6723232D" w14:textId="77777777" w:rsidR="00890056" w:rsidRDefault="00890056" w:rsidP="00890056">
      <w:r>
        <w:t>Note: These buttons are located in the right hand side of the page as shown in below figure.</w:t>
      </w:r>
    </w:p>
    <w:p w14:paraId="621387EA" w14:textId="03616EB3" w:rsidR="00C27A54" w:rsidRPr="00C27A54" w:rsidRDefault="00890056" w:rsidP="00C27A54">
      <w:r>
        <w:rPr>
          <w:noProof/>
        </w:rPr>
        <w:lastRenderedPageBreak/>
        <w:drawing>
          <wp:inline distT="0" distB="0" distL="0" distR="0" wp14:anchorId="4BE084BF" wp14:editId="7F51644E">
            <wp:extent cx="5934075" cy="36480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49E" w14:textId="4800DFDA" w:rsidR="00AB2E0F" w:rsidRDefault="00AB2E0F" w:rsidP="00AB2E0F">
      <w:pPr>
        <w:pStyle w:val="Heading3"/>
        <w:numPr>
          <w:ilvl w:val="0"/>
          <w:numId w:val="0"/>
        </w:numPr>
        <w:ind w:left="1800"/>
      </w:pPr>
      <w:bookmarkStart w:id="47" w:name="_Toc531695495"/>
      <w:r>
        <w:t>Rendering Reject Reason Code</w:t>
      </w:r>
      <w:bookmarkEnd w:id="47"/>
    </w:p>
    <w:p w14:paraId="48C5CB16" w14:textId="0229F24C" w:rsidR="00C27A54" w:rsidRDefault="00C27A54" w:rsidP="00C27A54">
      <w:r>
        <w:t xml:space="preserve">User can edit Reason Codes by clicking on the </w:t>
      </w:r>
      <w:r>
        <w:rPr>
          <w:noProof/>
        </w:rPr>
        <w:drawing>
          <wp:inline distT="0" distB="0" distL="0" distR="0" wp14:anchorId="670CDE89" wp14:editId="73C21BE9">
            <wp:extent cx="209550" cy="16192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located to the left of Rendering Reject Reason code  and then select one of the code from the dropdown box corresponding to the reason code.</w:t>
      </w:r>
    </w:p>
    <w:p w14:paraId="1E41068F" w14:textId="5B99ACF3" w:rsidR="003C61F6" w:rsidRDefault="003C61F6" w:rsidP="00C27A54">
      <w:r>
        <w:rPr>
          <w:noProof/>
        </w:rPr>
        <w:lastRenderedPageBreak/>
        <w:drawing>
          <wp:inline distT="0" distB="0" distL="0" distR="0" wp14:anchorId="2BC44411" wp14:editId="2433358A">
            <wp:extent cx="5943600" cy="46958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B3C8" w14:textId="77777777" w:rsidR="00890056" w:rsidRDefault="00890056" w:rsidP="00890056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42397B06" wp14:editId="32315DF0">
            <wp:extent cx="228600" cy="16192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 if user does not want to save changes can click on </w:t>
      </w:r>
      <w:r w:rsidRPr="00947FA4">
        <w:rPr>
          <w:b/>
          <w:noProof/>
        </w:rPr>
        <w:t>undo</w:t>
      </w:r>
      <w:r w:rsidRPr="00471DE8">
        <w:rPr>
          <w:noProof/>
        </w:rPr>
        <w:t xml:space="preserve"> button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D81FA" wp14:editId="74A019BA">
            <wp:extent cx="209550" cy="16192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>
        <w:t xml:space="preserve"> User has a option to enter random values by clicking on</w:t>
      </w:r>
      <w:r>
        <w:rPr>
          <w:noProof/>
        </w:rPr>
        <w:drawing>
          <wp:inline distT="0" distB="0" distL="0" distR="0" wp14:anchorId="3D07E078" wp14:editId="723B24A5">
            <wp:extent cx="171450" cy="1905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and also </w:t>
      </w:r>
      <w:r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61F9D1F7" wp14:editId="47F8CCAB">
            <wp:extent cx="447675" cy="14287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7081E4F5" w14:textId="77777777" w:rsidR="00890056" w:rsidRDefault="00890056" w:rsidP="00890056">
      <w:r>
        <w:t>Note: These buttons are located in the right hand side of the page as shown in below figure.</w:t>
      </w:r>
    </w:p>
    <w:p w14:paraId="6498863C" w14:textId="7BC03A57" w:rsidR="00C27A54" w:rsidRPr="00C27A54" w:rsidRDefault="00890056" w:rsidP="00C27A54">
      <w:r>
        <w:rPr>
          <w:noProof/>
        </w:rPr>
        <w:lastRenderedPageBreak/>
        <w:drawing>
          <wp:inline distT="0" distB="0" distL="0" distR="0" wp14:anchorId="188B06E8" wp14:editId="2894A9F4">
            <wp:extent cx="5934075" cy="36480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9A73" w14:textId="64F6A803" w:rsidR="00AB2E0F" w:rsidRDefault="00AB2E0F" w:rsidP="00AB2E0F">
      <w:pPr>
        <w:pStyle w:val="Heading3"/>
        <w:numPr>
          <w:ilvl w:val="0"/>
          <w:numId w:val="0"/>
        </w:numPr>
        <w:ind w:left="1800"/>
      </w:pPr>
      <w:bookmarkStart w:id="48" w:name="_Toc531695496"/>
      <w:r>
        <w:t>Service Lin</w:t>
      </w:r>
      <w:bookmarkEnd w:id="48"/>
      <w:r w:rsidR="005607B3">
        <w:t>es</w:t>
      </w:r>
    </w:p>
    <w:p w14:paraId="6598571A" w14:textId="68E185EB" w:rsidR="00D212E6" w:rsidRPr="00D212E6" w:rsidRDefault="00D212E6" w:rsidP="00D212E6">
      <w:r>
        <w:t xml:space="preserve">Transaction ID Different services </w:t>
      </w:r>
    </w:p>
    <w:p w14:paraId="415F349A" w14:textId="1CEF1745" w:rsidR="00C70FD5" w:rsidRDefault="00C70FD5" w:rsidP="00C70FD5">
      <w:r>
        <w:t xml:space="preserve">User can edit Service Line parameters by clicking on the </w:t>
      </w:r>
      <w:r>
        <w:rPr>
          <w:noProof/>
        </w:rPr>
        <w:drawing>
          <wp:inline distT="0" distB="0" distL="0" distR="0" wp14:anchorId="7C71D4EE" wp14:editId="3602A3BA">
            <wp:extent cx="209550" cy="1619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located to the left of Service Line # </w:t>
      </w:r>
      <w:r w:rsidR="00F06CA8">
        <w:t>.</w:t>
      </w:r>
      <w:r>
        <w:t xml:space="preserve"> </w:t>
      </w:r>
    </w:p>
    <w:p w14:paraId="4B611422" w14:textId="77777777" w:rsidR="00C70FD5" w:rsidRDefault="00C70FD5" w:rsidP="00C70FD5">
      <w:r>
        <w:t xml:space="preserve">User has to click on </w:t>
      </w:r>
      <w:r w:rsidRPr="00947FA4">
        <w:rPr>
          <w:b/>
        </w:rPr>
        <w:t>save</w:t>
      </w:r>
      <w:r>
        <w:t xml:space="preserve"> button</w:t>
      </w:r>
      <w:r>
        <w:rPr>
          <w:noProof/>
        </w:rPr>
        <w:drawing>
          <wp:inline distT="0" distB="0" distL="0" distR="0" wp14:anchorId="5F31A21D" wp14:editId="0E2510E0">
            <wp:extent cx="228600" cy="16192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apply the changes if user does not want to save changes can click on </w:t>
      </w:r>
      <w:r w:rsidRPr="00947FA4">
        <w:rPr>
          <w:b/>
          <w:noProof/>
        </w:rPr>
        <w:t>undo</w:t>
      </w:r>
      <w:r w:rsidRPr="00471DE8">
        <w:rPr>
          <w:noProof/>
        </w:rPr>
        <w:t xml:space="preserve"> button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508CA" wp14:editId="3F2EF5B0">
            <wp:extent cx="209550" cy="16192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>
        <w:t xml:space="preserve"> User has a option to enter random values by clicking on</w:t>
      </w:r>
      <w:r>
        <w:rPr>
          <w:noProof/>
        </w:rPr>
        <w:drawing>
          <wp:inline distT="0" distB="0" distL="0" distR="0" wp14:anchorId="079445A5" wp14:editId="5E408336">
            <wp:extent cx="171450" cy="1905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and also </w:t>
      </w:r>
      <w:r>
        <w:rPr>
          <w:noProof/>
        </w:rPr>
        <w:t xml:space="preserve">can navigate to other tabs by clicking on  </w:t>
      </w:r>
      <w:r>
        <w:rPr>
          <w:noProof/>
        </w:rPr>
        <w:drawing>
          <wp:inline distT="0" distB="0" distL="0" distR="0" wp14:anchorId="6BF69844" wp14:editId="6E3C46E3">
            <wp:extent cx="447675" cy="14287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664E26C1" w14:textId="77777777" w:rsidR="00C70FD5" w:rsidRDefault="00C70FD5" w:rsidP="00C70FD5">
      <w:r>
        <w:t>Note: These buttons are located in the right hand side of the page as shown in below figure.</w:t>
      </w:r>
    </w:p>
    <w:p w14:paraId="0E154DAD" w14:textId="5703D17A" w:rsidR="00C70FD5" w:rsidRDefault="00C70FD5" w:rsidP="00C70FD5">
      <w:r>
        <w:rPr>
          <w:noProof/>
        </w:rPr>
        <w:lastRenderedPageBreak/>
        <w:drawing>
          <wp:inline distT="0" distB="0" distL="0" distR="0" wp14:anchorId="488813EB" wp14:editId="05939E84">
            <wp:extent cx="5943600" cy="274637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1B81" w14:textId="77777777" w:rsidR="00C70FD5" w:rsidRPr="00C70FD5" w:rsidRDefault="00C70FD5" w:rsidP="00C70FD5"/>
    <w:p w14:paraId="5B52DC88" w14:textId="77777777" w:rsidR="00AB2E0F" w:rsidRDefault="00AB2E0F" w:rsidP="00AB2E0F">
      <w:pPr>
        <w:pStyle w:val="ListParagraph"/>
        <w:ind w:left="3240"/>
      </w:pPr>
    </w:p>
    <w:p w14:paraId="0B8715C6" w14:textId="52BDBD15" w:rsidR="00242364" w:rsidRDefault="00242364" w:rsidP="00024F82">
      <w:pPr>
        <w:rPr>
          <w:b/>
        </w:rPr>
      </w:pPr>
      <w:r w:rsidRPr="00024F82">
        <w:rPr>
          <w:b/>
        </w:rPr>
        <w:t>Edit Default Sessions</w:t>
      </w:r>
      <w:r w:rsidR="00024F82">
        <w:rPr>
          <w:b/>
        </w:rPr>
        <w:t>:</w:t>
      </w:r>
    </w:p>
    <w:p w14:paraId="540BBE7F" w14:textId="7390693B" w:rsidR="00024F82" w:rsidRDefault="00D212E6" w:rsidP="00024F82">
      <w:r w:rsidRPr="00D212E6">
        <w:t xml:space="preserve">In this window </w:t>
      </w:r>
      <w:r>
        <w:t>Procedure Level Decision can be select among Affirmed(A), Affirmed with changes (M), or Non Affirmed by clicking on the tabs.</w:t>
      </w:r>
      <w:r w:rsidR="00A22F3D">
        <w:t xml:space="preserve"> User can edit the corresponding data and save.</w:t>
      </w:r>
    </w:p>
    <w:p w14:paraId="298DC29A" w14:textId="3DD394CA" w:rsidR="00A22F3D" w:rsidRDefault="00A22F3D" w:rsidP="00024F82">
      <w:r>
        <w:rPr>
          <w:noProof/>
        </w:rPr>
        <w:drawing>
          <wp:inline distT="0" distB="0" distL="0" distR="0" wp14:anchorId="580E7AF0" wp14:editId="174B4645">
            <wp:extent cx="5943600" cy="26670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5C02" w14:textId="73E84204" w:rsidR="00A22F3D" w:rsidRDefault="00A22F3D" w:rsidP="00024F82"/>
    <w:p w14:paraId="3039795B" w14:textId="604E1486" w:rsidR="00A22F3D" w:rsidRDefault="00A22F3D" w:rsidP="00024F82"/>
    <w:p w14:paraId="2E76458D" w14:textId="17F815CC" w:rsidR="00A22F3D" w:rsidRDefault="00A22F3D" w:rsidP="00024F82"/>
    <w:p w14:paraId="2368DFB2" w14:textId="77777777" w:rsidR="00A22F3D" w:rsidRPr="00D212E6" w:rsidRDefault="00A22F3D" w:rsidP="00024F82"/>
    <w:p w14:paraId="204F7F42" w14:textId="7A6CBA7D" w:rsidR="00242364" w:rsidRDefault="00242364" w:rsidP="00024F82">
      <w:pPr>
        <w:rPr>
          <w:b/>
        </w:rPr>
      </w:pPr>
      <w:r w:rsidRPr="00024F82">
        <w:rPr>
          <w:b/>
        </w:rPr>
        <w:t>Edit Reject Reason Codes</w:t>
      </w:r>
      <w:r w:rsidR="00A22F3D">
        <w:rPr>
          <w:b/>
        </w:rPr>
        <w:t>:</w:t>
      </w:r>
    </w:p>
    <w:p w14:paraId="383B3E1A" w14:textId="6D0A3A17" w:rsidR="00A22F3D" w:rsidRPr="00A22F3D" w:rsidRDefault="00A22F3D" w:rsidP="00024F82">
      <w:r w:rsidRPr="00A22F3D">
        <w:t>T</w:t>
      </w:r>
      <w:r>
        <w:t xml:space="preserve">o update </w:t>
      </w:r>
      <w:r w:rsidR="0003566C">
        <w:t xml:space="preserve">Reason Codes related to Requester, Beneficiary, Facility, Ordering MD, Rendering MD / Supplier or Service lines click on the corresponding tab and then click on edit button </w:t>
      </w:r>
      <w:r w:rsidR="0003566C">
        <w:rPr>
          <w:noProof/>
        </w:rPr>
        <w:drawing>
          <wp:inline distT="0" distB="0" distL="0" distR="0" wp14:anchorId="625909FF" wp14:editId="04FA8A6F">
            <wp:extent cx="247650" cy="1905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66C">
        <w:t>.</w:t>
      </w:r>
    </w:p>
    <w:p w14:paraId="6997709C" w14:textId="46402EDE" w:rsidR="00042342" w:rsidRDefault="0003566C" w:rsidP="005C63D2">
      <w:r>
        <w:rPr>
          <w:noProof/>
        </w:rPr>
        <w:drawing>
          <wp:inline distT="0" distB="0" distL="0" distR="0" wp14:anchorId="65DF82A9" wp14:editId="2017A5CB">
            <wp:extent cx="5934075" cy="271462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56DB" w14:textId="636F319E" w:rsidR="00042342" w:rsidRDefault="005C6AD0" w:rsidP="005C63D2">
      <w:r>
        <w:t>After clicking on edit button user can select Reject Error Codes from the drop down.</w:t>
      </w:r>
    </w:p>
    <w:p w14:paraId="3BCF6F70" w14:textId="2572563E" w:rsidR="005C6AD0" w:rsidRPr="00C33FCB" w:rsidRDefault="005C6AD0" w:rsidP="005C63D2">
      <w:r>
        <w:rPr>
          <w:noProof/>
        </w:rPr>
        <w:drawing>
          <wp:inline distT="0" distB="0" distL="0" distR="0" wp14:anchorId="659DA3FE" wp14:editId="118E918C">
            <wp:extent cx="5943600" cy="1990725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1227" w14:textId="586341BA" w:rsidR="005C63D2" w:rsidRPr="00C33FCB" w:rsidRDefault="005C63D2" w:rsidP="00AB2E0F">
      <w:pPr>
        <w:pStyle w:val="Heading2"/>
        <w:numPr>
          <w:ilvl w:val="0"/>
          <w:numId w:val="0"/>
        </w:numPr>
        <w:ind w:left="576"/>
      </w:pPr>
      <w:bookmarkStart w:id="49" w:name="_Toc531695498"/>
      <w:r>
        <w:t>Manage Batches</w:t>
      </w:r>
      <w:bookmarkEnd w:id="49"/>
    </w:p>
    <w:p w14:paraId="3B42EDAC" w14:textId="0207B17F" w:rsidR="00704C6C" w:rsidRDefault="00704C6C" w:rsidP="00704C6C">
      <w:r>
        <w:t xml:space="preserve">To </w:t>
      </w:r>
      <w:r w:rsidR="00DE3C64">
        <w:t>Manage</w:t>
      </w:r>
      <w:r w:rsidR="00D806AF">
        <w:t xml:space="preserve"> batch files from </w:t>
      </w:r>
      <w:r>
        <w:t>different Transaction Id</w:t>
      </w:r>
      <w:r w:rsidR="00D806AF">
        <w:t>’s</w:t>
      </w:r>
      <w:r>
        <w:t xml:space="preserve"> click on </w:t>
      </w:r>
      <w:r>
        <w:rPr>
          <w:b/>
        </w:rPr>
        <w:t>Manage Batches</w:t>
      </w:r>
      <w:r>
        <w:t xml:space="preserve"> Tab located on right</w:t>
      </w:r>
      <w:r w:rsidR="00D806AF">
        <w:t xml:space="preserve"> </w:t>
      </w:r>
      <w:r>
        <w:t>hand side .</w:t>
      </w:r>
    </w:p>
    <w:p w14:paraId="3A4EA460" w14:textId="7BC042A3" w:rsidR="005C63D2" w:rsidRPr="00AC5842" w:rsidRDefault="00A85C55" w:rsidP="00F414AC">
      <w:pPr>
        <w:rPr>
          <w:rFonts w:eastAsia="SimSun" w:hint="eastAsia"/>
          <w:lang w:eastAsia="zh-CN"/>
        </w:rPr>
      </w:pPr>
      <w:r>
        <w:t>Create New Batch File:</w:t>
      </w:r>
      <w:bookmarkStart w:id="50" w:name="_GoBack"/>
      <w:bookmarkEnd w:id="50"/>
    </w:p>
    <w:p w14:paraId="19C9652C" w14:textId="0B4A8198" w:rsidR="00A85C55" w:rsidRDefault="00A85C55" w:rsidP="00F414AC">
      <w:r>
        <w:t>Click on + to add batch file as shown in below figure and add</w:t>
      </w:r>
      <w:r w:rsidR="00D634E2">
        <w:t xml:space="preserve"> Transactions from Ungrouped Transactions by click and drag.</w:t>
      </w:r>
    </w:p>
    <w:p w14:paraId="43140C61" w14:textId="7F7B3688" w:rsidR="00A85C55" w:rsidRDefault="00A85C55" w:rsidP="00F414AC">
      <w:r>
        <w:rPr>
          <w:noProof/>
        </w:rPr>
        <w:lastRenderedPageBreak/>
        <w:drawing>
          <wp:inline distT="0" distB="0" distL="0" distR="0" wp14:anchorId="7D72169A" wp14:editId="493E0456">
            <wp:extent cx="5934075" cy="214312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ECCD" w14:textId="002EBB0C" w:rsidR="00D634E2" w:rsidRDefault="00D634E2" w:rsidP="00F414AC">
      <w:r>
        <w:rPr>
          <w:noProof/>
        </w:rPr>
        <w:drawing>
          <wp:inline distT="0" distB="0" distL="0" distR="0" wp14:anchorId="587E02BF" wp14:editId="17D2F8CD">
            <wp:extent cx="5943600" cy="287655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75A8" w14:textId="314B0B11" w:rsidR="00D634E2" w:rsidRDefault="00D634E2" w:rsidP="00F414AC"/>
    <w:p w14:paraId="26F4555B" w14:textId="1F240B4B" w:rsidR="00D634E2" w:rsidRDefault="00D634E2" w:rsidP="00F414AC">
      <w:r>
        <w:t xml:space="preserve">Edit Batch Files: </w:t>
      </w:r>
    </w:p>
    <w:p w14:paraId="44D20E5E" w14:textId="1AB7CCC2" w:rsidR="00D634E2" w:rsidRDefault="00D634E2" w:rsidP="00F414AC">
      <w:r>
        <w:t xml:space="preserve">User can edit batch files from </w:t>
      </w:r>
      <w:r w:rsidRPr="00D634E2">
        <w:rPr>
          <w:b/>
        </w:rPr>
        <w:t>Ungrouped Transactions</w:t>
      </w:r>
      <w:r>
        <w:t xml:space="preserve"> and/or </w:t>
      </w:r>
      <w:r w:rsidR="000B5B46">
        <w:t>from other batch files.</w:t>
      </w:r>
      <w:r>
        <w:t xml:space="preserve"> </w:t>
      </w:r>
    </w:p>
    <w:p w14:paraId="1836E70D" w14:textId="3AA2E3C7" w:rsidR="000B5B46" w:rsidRDefault="000B5B46" w:rsidP="00F414AC">
      <w:r>
        <w:rPr>
          <w:noProof/>
        </w:rPr>
        <w:lastRenderedPageBreak/>
        <w:drawing>
          <wp:inline distT="0" distB="0" distL="0" distR="0" wp14:anchorId="2699BAB4" wp14:editId="33676D5B">
            <wp:extent cx="5943600" cy="2295525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259C" w14:textId="2688A0FC" w:rsidR="000B5B46" w:rsidRDefault="000B5B46" w:rsidP="00F414AC"/>
    <w:p w14:paraId="6294A808" w14:textId="73F54DD0" w:rsidR="000B5B46" w:rsidRDefault="000B5B46" w:rsidP="00F414AC">
      <w:r>
        <w:t>Save Batch File:</w:t>
      </w:r>
    </w:p>
    <w:p w14:paraId="0CCBAA13" w14:textId="77777777" w:rsidR="000B5B46" w:rsidRDefault="000B5B46" w:rsidP="00F414AC">
      <w:r>
        <w:t xml:space="preserve">After creating or Editing batch file, need to click on </w:t>
      </w:r>
      <w:r w:rsidRPr="000B5B46">
        <w:rPr>
          <w:b/>
        </w:rPr>
        <w:t>Save all batches</w:t>
      </w:r>
      <w:r>
        <w:t xml:space="preserve"> tab.</w:t>
      </w:r>
    </w:p>
    <w:p w14:paraId="24B713E8" w14:textId="210670E8" w:rsidR="000B5B46" w:rsidRDefault="000B5B46" w:rsidP="00F414AC">
      <w:r>
        <w:t xml:space="preserve">To generate batch file select Grouped Transactions from the drop down, select one of the batch file and click on </w:t>
      </w:r>
      <w:r>
        <w:rPr>
          <w:noProof/>
        </w:rPr>
        <w:drawing>
          <wp:inline distT="0" distB="0" distL="0" distR="0" wp14:anchorId="640371C0" wp14:editId="11FCCFAD">
            <wp:extent cx="523875" cy="333375"/>
            <wp:effectExtent l="0" t="0" r="9525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F26425C" w14:textId="34CB4206" w:rsidR="000B5B46" w:rsidRPr="007038FD" w:rsidRDefault="000B5B46" w:rsidP="00F414AC">
      <w:r>
        <w:rPr>
          <w:noProof/>
        </w:rPr>
        <w:lastRenderedPageBreak/>
        <w:drawing>
          <wp:inline distT="0" distB="0" distL="0" distR="0" wp14:anchorId="6A306E3C" wp14:editId="61347722">
            <wp:extent cx="5934075" cy="49244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B46" w:rsidRPr="007038FD" w:rsidSect="0027023C">
      <w:headerReference w:type="even" r:id="rId53"/>
      <w:headerReference w:type="default" r:id="rId54"/>
      <w:headerReference w:type="first" r:id="rId55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9558" w14:textId="77777777" w:rsidR="00021184" w:rsidRDefault="00021184" w:rsidP="00F414AC">
      <w:r>
        <w:separator/>
      </w:r>
    </w:p>
    <w:p w14:paraId="61F80797" w14:textId="77777777" w:rsidR="00021184" w:rsidRDefault="00021184" w:rsidP="00F414AC"/>
    <w:p w14:paraId="034815A9" w14:textId="77777777" w:rsidR="00021184" w:rsidRDefault="00021184" w:rsidP="00F414AC"/>
  </w:endnote>
  <w:endnote w:type="continuationSeparator" w:id="0">
    <w:p w14:paraId="0FF98A59" w14:textId="77777777" w:rsidR="00021184" w:rsidRDefault="00021184" w:rsidP="00F414AC">
      <w:r>
        <w:continuationSeparator/>
      </w:r>
    </w:p>
    <w:p w14:paraId="733D3A57" w14:textId="77777777" w:rsidR="00021184" w:rsidRDefault="00021184" w:rsidP="00F414AC"/>
    <w:p w14:paraId="0EF41CC9" w14:textId="77777777" w:rsidR="00021184" w:rsidRDefault="00021184" w:rsidP="00F414AC"/>
  </w:endnote>
  <w:endnote w:type="continuationNotice" w:id="1">
    <w:p w14:paraId="300A95FB" w14:textId="77777777" w:rsidR="00021184" w:rsidRDefault="000211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LTStd-Light-SC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CE5E" w14:textId="030B5C58" w:rsidR="00890056" w:rsidRDefault="00021184" w:rsidP="00736D57">
    <w:pPr>
      <w:pStyle w:val="Footer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 w:rsidR="00890056">
      <w:rPr>
        <w:noProof/>
      </w:rPr>
      <w:t>Test Center User Guide and Handbook</w:t>
    </w:r>
    <w:r>
      <w:rPr>
        <w:noProof/>
      </w:rPr>
      <w:fldChar w:fldCharType="end"/>
    </w:r>
    <w:r w:rsidR="00890056">
      <w:tab/>
    </w:r>
    <w:r w:rsidR="00890056">
      <w:tab/>
    </w:r>
    <w:r w:rsidR="00890056">
      <w:rPr>
        <w:rStyle w:val="PageNumber"/>
      </w:rPr>
      <w:fldChar w:fldCharType="begin"/>
    </w:r>
    <w:r w:rsidR="00890056">
      <w:rPr>
        <w:rStyle w:val="PageNumber"/>
      </w:rPr>
      <w:instrText xml:space="preserve"> PAGE </w:instrText>
    </w:r>
    <w:r w:rsidR="00890056">
      <w:rPr>
        <w:rStyle w:val="PageNumber"/>
      </w:rPr>
      <w:fldChar w:fldCharType="separate"/>
    </w:r>
    <w:r w:rsidR="00890056">
      <w:rPr>
        <w:rStyle w:val="PageNumber"/>
        <w:noProof/>
      </w:rPr>
      <w:t>ii</w:t>
    </w:r>
    <w:r w:rsidR="00890056">
      <w:rPr>
        <w:rStyle w:val="PageNumber"/>
      </w:rPr>
      <w:fldChar w:fldCharType="end"/>
    </w:r>
  </w:p>
  <w:p w14:paraId="76C5CE5F" w14:textId="263EB3F7" w:rsidR="00890056" w:rsidRDefault="00890056" w:rsidP="00736D57">
    <w:pPr>
      <w:pStyle w:val="Footer"/>
      <w:rPr>
        <w:b/>
        <w:sz w:val="20"/>
      </w:rPr>
    </w:pPr>
    <w:r>
      <w:rPr>
        <w:rStyle w:val="PageNumber"/>
      </w:rPr>
      <w:fldChar w:fldCharType="begin"/>
    </w:r>
    <w:r>
      <w:rPr>
        <w:rStyle w:val="PageNumber"/>
        <w:noProof/>
      </w:rPr>
      <w:instrText xml:space="preserve"> STYLEREF  Version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Version</w:t>
    </w:r>
    <w:r w:rsidRPr="008F208F">
      <w:rPr>
        <w:noProof/>
      </w:rPr>
      <w:t xml:space="preserve"> 1.0</w:t>
    </w:r>
    <w:r>
      <w:rPr>
        <w:noProof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>
      <w:rPr>
        <w:noProof/>
      </w:rPr>
      <w:t>Test Center</w:t>
    </w:r>
    <w:r>
      <w:rPr>
        <w:noProof/>
      </w:rPr>
      <w:fldChar w:fldCharType="end"/>
    </w:r>
  </w:p>
  <w:p w14:paraId="76C5CE60" w14:textId="3DD1F05B" w:rsidR="00890056" w:rsidRPr="00736D57" w:rsidRDefault="00890056" w:rsidP="00736D57">
    <w:pPr>
      <w:pStyle w:val="Footer2"/>
    </w:pPr>
    <w:r>
      <w:rPr>
        <w:noProof/>
      </w:rPr>
      <w:fldChar w:fldCharType="begin"/>
    </w:r>
    <w:r>
      <w:rPr>
        <w:noProof/>
      </w:rPr>
      <w:instrText xml:space="preserve"> STYLEREF Classification \* MERGEFORMAT </w:instrTex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6BFF9" w14:textId="548B437E" w:rsidR="00890056" w:rsidRPr="008F2953" w:rsidRDefault="00890056" w:rsidP="00D36823">
    <w:pPr>
      <w:pStyle w:val="Footer"/>
      <w:spacing w:before="120"/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 w:rsidR="00AC5842">
      <w:rPr>
        <w:noProof/>
      </w:rPr>
      <w:t>Test Center User Guide and Handbook</w:t>
    </w:r>
    <w:r>
      <w:rPr>
        <w:noProof/>
      </w:rPr>
      <w:fldChar w:fldCharType="end"/>
    </w:r>
    <w:r>
      <w:rPr>
        <w:noProof/>
      </w:rPr>
      <w:br/>
    </w:r>
    <w:r>
      <w:rPr>
        <w:bCs/>
        <w:noProof/>
      </w:rPr>
      <w:fldChar w:fldCharType="begin"/>
    </w:r>
    <w:r>
      <w:rPr>
        <w:bCs/>
        <w:noProof/>
      </w:rPr>
      <w:instrText xml:space="preserve"> STYLEREF  Version  \* MERGEFORMAT </w:instrText>
    </w:r>
    <w:r>
      <w:rPr>
        <w:bCs/>
        <w:noProof/>
      </w:rPr>
      <w:fldChar w:fldCharType="separate"/>
    </w:r>
    <w:r w:rsidR="00AC5842">
      <w:rPr>
        <w:bCs/>
        <w:noProof/>
      </w:rPr>
      <w:t>Version 1.0</w:t>
    </w:r>
    <w:r>
      <w:rPr>
        <w:bCs/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 w:rsidR="00AC5842">
      <w:rPr>
        <w:noProof/>
      </w:rPr>
      <w:t>Test Center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CE65" w14:textId="4340F0EB" w:rsidR="00890056" w:rsidRDefault="00890056" w:rsidP="000C2654">
    <w:pPr>
      <w:pStyle w:val="Footer"/>
      <w:spacing w:before="120"/>
      <w:rPr>
        <w:rStyle w:val="PageNumber"/>
      </w:rPr>
    </w:pPr>
    <w:r>
      <w:fldChar w:fldCharType="begin"/>
    </w:r>
    <w:r>
      <w:instrText xml:space="preserve"> STYLEREF  "Doc Title"  \* MERGEFORMAT </w:instrText>
    </w:r>
    <w:r>
      <w:rPr>
        <w:noProof/>
      </w:rP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  <w:noProof/>
      </w:rPr>
      <w:instrText xml:space="preserve"> STYLEREF  Version  \* MERGEFORMAT </w:instrText>
    </w:r>
    <w:r>
      <w:rPr>
        <w:rStyle w:val="PageNumber"/>
      </w:rPr>
      <w:fldChar w:fldCharType="separate"/>
    </w:r>
    <w:r w:rsidRPr="00CC6C60">
      <w:rPr>
        <w:rStyle w:val="PageNumber"/>
        <w:noProof/>
      </w:rPr>
      <w:t>Version</w:t>
    </w:r>
    <w:r>
      <w:rPr>
        <w:noProof/>
      </w:rPr>
      <w:t xml:space="preserve"> 2.1 Final3.0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ProjectName  \* MERGEFORMAT </w:instrText>
    </w:r>
    <w:r>
      <w:rPr>
        <w:noProof/>
      </w:rPr>
      <w:fldChar w:fldCharType="separate"/>
    </w:r>
    <w:r>
      <w:rPr>
        <w:noProof/>
      </w:rPr>
      <w:t>Electronic Submission of Medical Documentation (esMD)</w:t>
    </w:r>
    <w:r>
      <w:rPr>
        <w:noProof/>
      </w:rPr>
      <w:fldChar w:fldCharType="end"/>
    </w:r>
    <w:r>
      <w:tab/>
    </w:r>
  </w:p>
  <w:p w14:paraId="76C5CE66" w14:textId="77777777" w:rsidR="00890056" w:rsidRDefault="00890056" w:rsidP="00F160D8">
    <w:pPr>
      <w:pStyle w:val="Footer"/>
      <w:jc w:val="cen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noProof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3753" w14:textId="77777777" w:rsidR="00021184" w:rsidRDefault="00021184" w:rsidP="00F414AC">
      <w:r>
        <w:separator/>
      </w:r>
    </w:p>
    <w:p w14:paraId="0BCB28BF" w14:textId="77777777" w:rsidR="00021184" w:rsidRDefault="00021184" w:rsidP="00F414AC"/>
    <w:p w14:paraId="0BE6E6B4" w14:textId="77777777" w:rsidR="00021184" w:rsidRDefault="00021184" w:rsidP="00F414AC"/>
  </w:footnote>
  <w:footnote w:type="continuationSeparator" w:id="0">
    <w:p w14:paraId="4903E81E" w14:textId="77777777" w:rsidR="00021184" w:rsidRDefault="00021184" w:rsidP="00F414AC">
      <w:r>
        <w:continuationSeparator/>
      </w:r>
    </w:p>
    <w:p w14:paraId="35ECA9F4" w14:textId="77777777" w:rsidR="00021184" w:rsidRDefault="00021184" w:rsidP="00F414AC"/>
    <w:p w14:paraId="5340D46D" w14:textId="77777777" w:rsidR="00021184" w:rsidRDefault="00021184" w:rsidP="00F414AC"/>
  </w:footnote>
  <w:footnote w:type="continuationNotice" w:id="1">
    <w:p w14:paraId="2ED1903C" w14:textId="77777777" w:rsidR="00021184" w:rsidRDefault="000211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7688C" w14:textId="150F1266" w:rsidR="00890056" w:rsidRDefault="00021184">
    <w:pPr>
      <w:pStyle w:val="Header"/>
    </w:pPr>
    <w:r>
      <w:rPr>
        <w:noProof/>
      </w:rPr>
      <w:pict w14:anchorId="501A1E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47" o:spid="_x0000_s2054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4B11A" w14:textId="40EAF40C" w:rsidR="00890056" w:rsidRDefault="00890056" w:rsidP="00F813F8">
    <w:pPr>
      <w:pStyle w:val="Header2"/>
    </w:pPr>
    <w:r>
      <w:tab/>
    </w:r>
    <w:r>
      <w:fldChar w:fldCharType="begin"/>
    </w:r>
    <w:r>
      <w:instrText xml:space="preserve"> STYLEREF  "Front Matter Header"  \* MERGEFORMAT </w:instrText>
    </w:r>
    <w:r>
      <w:fldChar w:fldCharType="end"/>
    </w:r>
    <w:r>
      <w:rPr>
        <w:noProof/>
      </w:rPr>
      <w:fldChar w:fldCharType="begin"/>
    </w:r>
    <w:r>
      <w:rPr>
        <w:noProof/>
      </w:rPr>
      <w:instrText xml:space="preserve"> STYLEREF  "Back Matter Heading"  \* MERGEFORMAT </w:instrText>
    </w:r>
    <w:r>
      <w:rPr>
        <w:noProof/>
      </w:rPr>
      <w:fldChar w:fldCharType="separate"/>
    </w:r>
    <w:r w:rsidR="00AC5842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12E27" w14:textId="38C79196" w:rsidR="00890056" w:rsidRDefault="00021184">
    <w:pPr>
      <w:pStyle w:val="Header"/>
    </w:pPr>
    <w:r>
      <w:rPr>
        <w:noProof/>
      </w:rPr>
      <w:pict w14:anchorId="6B65BB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61" o:spid="_x0000_s2068" type="#_x0000_t136" style="position:absolute;left:0;text-align:left;margin-left:0;margin-top:0;width:412.4pt;height:247.45pt;rotation:315;z-index:-25165823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CE5D" w14:textId="12F8264E" w:rsidR="00890056" w:rsidRDefault="00021184" w:rsidP="006F1044">
    <w:pPr>
      <w:pStyle w:val="Header2"/>
    </w:pPr>
    <w:r>
      <w:rPr>
        <w:noProof/>
      </w:rPr>
      <w:pict w14:anchorId="7A0EC3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48" o:spid="_x0000_s2055" type="#_x0000_t136" style="position:absolute;margin-left:0;margin-top:0;width:412.4pt;height:247.4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890056">
      <w:tab/>
    </w:r>
    <w:r w:rsidR="00890056">
      <w:rPr>
        <w:noProof/>
      </w:rPr>
      <w:fldChar w:fldCharType="begin"/>
    </w:r>
    <w:r w:rsidR="00890056">
      <w:rPr>
        <w:noProof/>
      </w:rPr>
      <w:instrText xml:space="preserve"> STYLEREF  "Front Matter Header"  \* MERGEFORMAT </w:instrText>
    </w:r>
    <w:r w:rsidR="00890056">
      <w:rPr>
        <w:noProof/>
      </w:rPr>
      <w:fldChar w:fldCharType="separate"/>
    </w:r>
    <w:r w:rsidR="00890056">
      <w:rPr>
        <w:noProof/>
      </w:rPr>
      <w:t>Document Change History</w:t>
    </w:r>
    <w:r w:rsidR="0089005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340F" w14:textId="5A488845" w:rsidR="00890056" w:rsidRDefault="00021184">
    <w:pPr>
      <w:pStyle w:val="Header"/>
    </w:pPr>
    <w:r>
      <w:rPr>
        <w:noProof/>
      </w:rPr>
      <w:pict w14:anchorId="1A0F5B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50" o:spid="_x0000_s2057" type="#_x0000_t136" style="position:absolute;left:0;text-align:left;margin-left:0;margin-top:0;width:412.4pt;height:247.45pt;rotation:315;z-index:-251658237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50F6E" w14:textId="42471D45" w:rsidR="00890056" w:rsidRDefault="00890056" w:rsidP="00484D93">
    <w:pPr>
      <w:pStyle w:val="Header2"/>
    </w:pPr>
    <w:r>
      <w:tab/>
    </w:r>
    <w:r>
      <w:rPr>
        <w:noProof/>
      </w:rPr>
      <w:fldChar w:fldCharType="begin"/>
    </w:r>
    <w:r>
      <w:rPr>
        <w:noProof/>
      </w:rPr>
      <w:instrText xml:space="preserve"> STYLEREF  "Front Matter Header"  \* MERGEFORMAT </w:instrText>
    </w:r>
    <w:r>
      <w:rPr>
        <w:noProof/>
      </w:rPr>
      <w:fldChar w:fldCharType="separate"/>
    </w:r>
    <w:r w:rsidR="00AC5842">
      <w:rPr>
        <w:noProof/>
      </w:rPr>
      <w:t>Table of Contents</w:t>
    </w:r>
    <w:r>
      <w:rPr>
        <w:noProof/>
      </w:rPr>
      <w:fldChar w:fldCharType="end"/>
    </w:r>
    <w:r>
      <w:t xml:space="preserve"> </w:t>
    </w:r>
  </w:p>
  <w:p w14:paraId="7AF15652" w14:textId="31DBCB5C" w:rsidR="00890056" w:rsidRPr="00484D93" w:rsidRDefault="00890056" w:rsidP="00563984">
    <w:pPr>
      <w:pStyle w:val="Header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CE63" w14:textId="3DB6F7F4" w:rsidR="00890056" w:rsidRPr="00DC0109" w:rsidRDefault="00021184" w:rsidP="00EB5A4B">
    <w:pPr>
      <w:pStyle w:val="Footer"/>
      <w:pBdr>
        <w:top w:val="none" w:sz="0" w:space="0" w:color="auto"/>
        <w:bottom w:val="single" w:sz="4" w:space="1" w:color="auto"/>
      </w:pBdr>
    </w:pPr>
    <w:r>
      <w:rPr>
        <w:noProof/>
      </w:rPr>
      <w:pict w14:anchorId="402D84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49" o:spid="_x0000_s2056" type="#_x0000_t136" style="position:absolute;margin-left:0;margin-top:0;width:412.4pt;height:247.4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890056">
      <w:tab/>
    </w:r>
    <w:r w:rsidR="00890056">
      <w:tab/>
    </w:r>
    <w:r w:rsidR="00890056">
      <w:rPr>
        <w:noProof/>
      </w:rPr>
      <w:fldChar w:fldCharType="begin"/>
    </w:r>
    <w:r w:rsidR="00890056">
      <w:rPr>
        <w:noProof/>
      </w:rPr>
      <w:instrText xml:space="preserve"> STYLEREF  "Front Matter Header"  \* MERGEFORMAT </w:instrText>
    </w:r>
    <w:r w:rsidR="00890056">
      <w:rPr>
        <w:noProof/>
      </w:rPr>
      <w:fldChar w:fldCharType="separate"/>
    </w:r>
    <w:r w:rsidR="00890056">
      <w:rPr>
        <w:noProof/>
      </w:rPr>
      <w:t>Table of Contents</w:t>
    </w:r>
    <w:r w:rsidR="00890056">
      <w:rPr>
        <w:noProof/>
      </w:rPr>
      <w:fldChar w:fldCharType="end"/>
    </w:r>
    <w:r w:rsidR="00890056" w:rsidRPr="00DC0109">
      <w:t xml:space="preserve"> </w:t>
    </w:r>
  </w:p>
  <w:p w14:paraId="76C5CE64" w14:textId="77777777" w:rsidR="00890056" w:rsidRPr="00EB5A4B" w:rsidRDefault="00890056" w:rsidP="00EB5A4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9E78E" w14:textId="59EAD9D9" w:rsidR="00890056" w:rsidRDefault="00021184">
    <w:pPr>
      <w:pStyle w:val="Header"/>
    </w:pPr>
    <w:r>
      <w:rPr>
        <w:noProof/>
      </w:rPr>
      <w:pict w14:anchorId="4F17A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53" o:spid="_x0000_s2060" type="#_x0000_t136" style="position:absolute;left:0;text-align:left;margin-left:0;margin-top:0;width:412.4pt;height:247.45pt;rotation:315;z-index:-251658235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CE68" w14:textId="65B9FA64" w:rsidR="00890056" w:rsidRDefault="00890056" w:rsidP="00C37E7A">
    <w:pPr>
      <w:pStyle w:val="Header2"/>
    </w:pPr>
    <w:r>
      <w:tab/>
    </w:r>
    <w:r>
      <w:fldChar w:fldCharType="begin"/>
    </w:r>
    <w:r>
      <w:instrText xml:space="preserve"> STYLEREF  "Front Matter Header"  \* MERGEFORMAT </w:instrText>
    </w:r>
    <w:r>
      <w:fldChar w:fldCharType="end"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AC5842">
      <w:rPr>
        <w:noProof/>
      </w:rPr>
      <w:t>Introduction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7AFE" w14:textId="49BFA5AE" w:rsidR="00890056" w:rsidRDefault="00021184">
    <w:pPr>
      <w:pStyle w:val="Header"/>
    </w:pPr>
    <w:r>
      <w:rPr>
        <w:noProof/>
      </w:rPr>
      <w:pict w14:anchorId="59DB36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52" o:spid="_x0000_s2059" type="#_x0000_t136" style="position:absolute;left:0;text-align:left;margin-left:0;margin-top:0;width:412.4pt;height:247.45pt;rotation:315;z-index:-2516582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7FCE" w14:textId="1A122BC5" w:rsidR="00890056" w:rsidRDefault="00021184">
    <w:pPr>
      <w:pStyle w:val="Header"/>
    </w:pPr>
    <w:r>
      <w:rPr>
        <w:noProof/>
      </w:rPr>
      <w:pict w14:anchorId="2A264A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158762" o:spid="_x0000_s2069" type="#_x0000_t136" style="position:absolute;left:0;text-align:left;margin-left:0;margin-top:0;width:412.4pt;height:247.45pt;rotation:315;z-index:-25165822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6122B4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D2E8C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423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AC0A92"/>
    <w:multiLevelType w:val="hybridMultilevel"/>
    <w:tmpl w:val="84AAF986"/>
    <w:lvl w:ilvl="0" w:tplc="33D83192">
      <w:start w:val="1"/>
      <w:numFmt w:val="bullet"/>
      <w:pStyle w:val="NumberedList2bulleted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3F3"/>
    <w:multiLevelType w:val="hybridMultilevel"/>
    <w:tmpl w:val="50C60C8E"/>
    <w:lvl w:ilvl="0" w:tplc="D3D04930">
      <w:start w:val="1"/>
      <w:numFmt w:val="bullet"/>
      <w:pStyle w:val="TableBulletIndented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0733"/>
    <w:multiLevelType w:val="multilevel"/>
    <w:tmpl w:val="E006C0FE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6" w15:restartNumberingAfterBreak="0">
    <w:nsid w:val="0D9E06E1"/>
    <w:multiLevelType w:val="multilevel"/>
    <w:tmpl w:val="3D289A2C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7" w15:restartNumberingAfterBreak="0">
    <w:nsid w:val="0EF63353"/>
    <w:multiLevelType w:val="hybridMultilevel"/>
    <w:tmpl w:val="959CF92E"/>
    <w:lvl w:ilvl="0" w:tplc="094AC966">
      <w:start w:val="1"/>
      <w:numFmt w:val="bullet"/>
      <w:pStyle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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  <w:color w:val="4D4D4D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0402997"/>
    <w:multiLevelType w:val="hybridMultilevel"/>
    <w:tmpl w:val="654C8486"/>
    <w:lvl w:ilvl="0" w:tplc="979CCA08">
      <w:start w:val="1"/>
      <w:numFmt w:val="bullet"/>
      <w:pStyle w:val="ListBullet2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E11575"/>
    <w:multiLevelType w:val="hybridMultilevel"/>
    <w:tmpl w:val="33E0898A"/>
    <w:lvl w:ilvl="0" w:tplc="7638BE9C">
      <w:start w:val="1"/>
      <w:numFmt w:val="decimal"/>
      <w:pStyle w:val="NumberedList"/>
      <w:lvlText w:val="%1."/>
      <w:lvlJc w:val="left"/>
      <w:pPr>
        <w:ind w:left="810" w:hanging="360"/>
      </w:p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74222"/>
    <w:multiLevelType w:val="multilevel"/>
    <w:tmpl w:val="D4F41F30"/>
    <w:styleLink w:val="111111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1E84347"/>
    <w:multiLevelType w:val="multilevel"/>
    <w:tmpl w:val="C2BAF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2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3" w15:restartNumberingAfterBreak="0">
    <w:nsid w:val="3B8510DC"/>
    <w:multiLevelType w:val="multilevel"/>
    <w:tmpl w:val="B2DAF252"/>
    <w:lvl w:ilvl="0">
      <w:start w:val="1"/>
      <w:numFmt w:val="bullet"/>
      <w:pStyle w:val="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4" w15:restartNumberingAfterBreak="0">
    <w:nsid w:val="46C110A6"/>
    <w:multiLevelType w:val="singleLevel"/>
    <w:tmpl w:val="CE44AF44"/>
    <w:lvl w:ilvl="0">
      <w:start w:val="1"/>
      <w:numFmt w:val="decimal"/>
      <w:pStyle w:val="Reference"/>
      <w:lvlText w:val="%1."/>
      <w:lvlJc w:val="left"/>
      <w:pPr>
        <w:tabs>
          <w:tab w:val="num" w:pos="504"/>
        </w:tabs>
        <w:ind w:left="504" w:hanging="504"/>
      </w:pPr>
      <w:rPr>
        <w:i w:val="0"/>
      </w:rPr>
    </w:lvl>
  </w:abstractNum>
  <w:abstractNum w:abstractNumId="15" w15:restartNumberingAfterBreak="0">
    <w:nsid w:val="47CD41DD"/>
    <w:multiLevelType w:val="multilevel"/>
    <w:tmpl w:val="C60428D6"/>
    <w:lvl w:ilvl="0">
      <w:start w:val="1"/>
      <w:numFmt w:val="bullet"/>
      <w:pStyle w:val="TableBulletSmaller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6" w15:restartNumberingAfterBreak="0">
    <w:nsid w:val="49742506"/>
    <w:multiLevelType w:val="hybridMultilevel"/>
    <w:tmpl w:val="0EDE972A"/>
    <w:lvl w:ilvl="0" w:tplc="449A3ED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9"/>
      </w:rPr>
    </w:lvl>
    <w:lvl w:ilvl="1" w:tplc="41FA7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0C3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06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26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A217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C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0E4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C6F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D991233"/>
    <w:multiLevelType w:val="multilevel"/>
    <w:tmpl w:val="7D48CFE2"/>
    <w:lvl w:ilvl="0">
      <w:start w:val="1"/>
      <w:numFmt w:val="none"/>
      <w:pStyle w:val="ESHeading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ESHeading2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pStyle w:val="ESHeading3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pStyle w:val="ESHeading4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pStyle w:val="ESHeading5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pStyle w:val="ESHeading6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9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0" w15:restartNumberingAfterBreak="0">
    <w:nsid w:val="77FD6C30"/>
    <w:multiLevelType w:val="singleLevel"/>
    <w:tmpl w:val="BD4E06C0"/>
    <w:lvl w:ilvl="0">
      <w:start w:val="1"/>
      <w:numFmt w:val="bullet"/>
      <w:pStyle w:val="BulletList-SecondLevel"/>
      <w:lvlText w:val="–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AFA19ED"/>
    <w:multiLevelType w:val="hybridMultilevel"/>
    <w:tmpl w:val="FEE09450"/>
    <w:lvl w:ilvl="0" w:tplc="AFFE211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14B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4443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2F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A2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C28D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8B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066C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C875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5662F"/>
    <w:multiLevelType w:val="hybridMultilevel"/>
    <w:tmpl w:val="CF9666C4"/>
    <w:lvl w:ilvl="0" w:tplc="DBA865E0">
      <w:start w:val="1"/>
      <w:numFmt w:val="upperLetter"/>
      <w:pStyle w:val="BackMatterHeading"/>
      <w:lvlText w:val="Appendix %1: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13"/>
  </w:num>
  <w:num w:numId="5">
    <w:abstractNumId w:val="15"/>
  </w:num>
  <w:num w:numId="6">
    <w:abstractNumId w:val="4"/>
  </w:num>
  <w:num w:numId="7">
    <w:abstractNumId w:val="3"/>
  </w:num>
  <w:num w:numId="8">
    <w:abstractNumId w:val="19"/>
  </w:num>
  <w:num w:numId="9">
    <w:abstractNumId w:val="12"/>
  </w:num>
  <w:num w:numId="10">
    <w:abstractNumId w:val="5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8"/>
  </w:num>
  <w:num w:numId="16">
    <w:abstractNumId w:val="22"/>
  </w:num>
  <w:num w:numId="17">
    <w:abstractNumId w:val="21"/>
  </w:num>
  <w:num w:numId="18">
    <w:abstractNumId w:val="0"/>
  </w:num>
  <w:num w:numId="19">
    <w:abstractNumId w:val="1"/>
  </w:num>
  <w:num w:numId="20">
    <w:abstractNumId w:val="9"/>
  </w:num>
  <w:num w:numId="21">
    <w:abstractNumId w:val="10"/>
  </w:num>
  <w:num w:numId="22">
    <w:abstractNumId w:val="2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3sDQzN7E0NDUysLRQ0lEKTi0uzszPAykwqwUAfXhYeywAAAA="/>
  </w:docVars>
  <w:rsids>
    <w:rsidRoot w:val="00475D38"/>
    <w:rsid w:val="000003F0"/>
    <w:rsid w:val="00000B87"/>
    <w:rsid w:val="000011E5"/>
    <w:rsid w:val="000016EB"/>
    <w:rsid w:val="00001797"/>
    <w:rsid w:val="00001A24"/>
    <w:rsid w:val="000025EB"/>
    <w:rsid w:val="00002CAF"/>
    <w:rsid w:val="00003A65"/>
    <w:rsid w:val="00003A82"/>
    <w:rsid w:val="00003DA3"/>
    <w:rsid w:val="00005193"/>
    <w:rsid w:val="000052F4"/>
    <w:rsid w:val="000053D0"/>
    <w:rsid w:val="000059D8"/>
    <w:rsid w:val="00005F31"/>
    <w:rsid w:val="00005F32"/>
    <w:rsid w:val="00006361"/>
    <w:rsid w:val="00006AAE"/>
    <w:rsid w:val="0000738C"/>
    <w:rsid w:val="000076A5"/>
    <w:rsid w:val="0001016F"/>
    <w:rsid w:val="00010B33"/>
    <w:rsid w:val="00010C25"/>
    <w:rsid w:val="000113B4"/>
    <w:rsid w:val="00011460"/>
    <w:rsid w:val="0001197C"/>
    <w:rsid w:val="000119AA"/>
    <w:rsid w:val="00011CA6"/>
    <w:rsid w:val="00012A61"/>
    <w:rsid w:val="0001321B"/>
    <w:rsid w:val="000133AE"/>
    <w:rsid w:val="00013E9A"/>
    <w:rsid w:val="00014546"/>
    <w:rsid w:val="000147A0"/>
    <w:rsid w:val="00014EF4"/>
    <w:rsid w:val="000150C0"/>
    <w:rsid w:val="00015400"/>
    <w:rsid w:val="00015544"/>
    <w:rsid w:val="000155AB"/>
    <w:rsid w:val="00015632"/>
    <w:rsid w:val="00015C6B"/>
    <w:rsid w:val="0001678E"/>
    <w:rsid w:val="000170D1"/>
    <w:rsid w:val="00017188"/>
    <w:rsid w:val="000174F6"/>
    <w:rsid w:val="0001782E"/>
    <w:rsid w:val="00017B91"/>
    <w:rsid w:val="00017CB0"/>
    <w:rsid w:val="00020CC0"/>
    <w:rsid w:val="00020FD9"/>
    <w:rsid w:val="00021184"/>
    <w:rsid w:val="00021C7A"/>
    <w:rsid w:val="00021F34"/>
    <w:rsid w:val="00022334"/>
    <w:rsid w:val="000226D4"/>
    <w:rsid w:val="000228A3"/>
    <w:rsid w:val="00023E71"/>
    <w:rsid w:val="00023F55"/>
    <w:rsid w:val="00023F57"/>
    <w:rsid w:val="00024215"/>
    <w:rsid w:val="000247E7"/>
    <w:rsid w:val="00024CE2"/>
    <w:rsid w:val="00024F61"/>
    <w:rsid w:val="00024F82"/>
    <w:rsid w:val="000253B6"/>
    <w:rsid w:val="000255DF"/>
    <w:rsid w:val="00025647"/>
    <w:rsid w:val="00025EEF"/>
    <w:rsid w:val="00026201"/>
    <w:rsid w:val="00027B2A"/>
    <w:rsid w:val="00027DCB"/>
    <w:rsid w:val="0003029C"/>
    <w:rsid w:val="000304E5"/>
    <w:rsid w:val="00030CC7"/>
    <w:rsid w:val="000312CA"/>
    <w:rsid w:val="000312CB"/>
    <w:rsid w:val="00031BBE"/>
    <w:rsid w:val="00031EEF"/>
    <w:rsid w:val="00032768"/>
    <w:rsid w:val="00033942"/>
    <w:rsid w:val="00033D94"/>
    <w:rsid w:val="00033FEA"/>
    <w:rsid w:val="00034C79"/>
    <w:rsid w:val="0003566C"/>
    <w:rsid w:val="000357E5"/>
    <w:rsid w:val="000358ED"/>
    <w:rsid w:val="00035A7C"/>
    <w:rsid w:val="00035B96"/>
    <w:rsid w:val="00035BB7"/>
    <w:rsid w:val="00035D42"/>
    <w:rsid w:val="00035EB1"/>
    <w:rsid w:val="00036074"/>
    <w:rsid w:val="000360AD"/>
    <w:rsid w:val="0003698D"/>
    <w:rsid w:val="00036D9F"/>
    <w:rsid w:val="00036E6C"/>
    <w:rsid w:val="00037862"/>
    <w:rsid w:val="00037ACC"/>
    <w:rsid w:val="00037BB3"/>
    <w:rsid w:val="00040734"/>
    <w:rsid w:val="00040ADE"/>
    <w:rsid w:val="00040B6F"/>
    <w:rsid w:val="00040B7A"/>
    <w:rsid w:val="00040DAB"/>
    <w:rsid w:val="00040DD2"/>
    <w:rsid w:val="00040DEF"/>
    <w:rsid w:val="00041C72"/>
    <w:rsid w:val="00041F9E"/>
    <w:rsid w:val="000420E3"/>
    <w:rsid w:val="00042342"/>
    <w:rsid w:val="00042474"/>
    <w:rsid w:val="0004250F"/>
    <w:rsid w:val="00042A04"/>
    <w:rsid w:val="000432E1"/>
    <w:rsid w:val="00043A7D"/>
    <w:rsid w:val="00043F63"/>
    <w:rsid w:val="00044B88"/>
    <w:rsid w:val="00046293"/>
    <w:rsid w:val="00046A47"/>
    <w:rsid w:val="00046C19"/>
    <w:rsid w:val="00046D2B"/>
    <w:rsid w:val="00046DEC"/>
    <w:rsid w:val="00047995"/>
    <w:rsid w:val="00047C38"/>
    <w:rsid w:val="00047FA7"/>
    <w:rsid w:val="0005023C"/>
    <w:rsid w:val="00050650"/>
    <w:rsid w:val="00050813"/>
    <w:rsid w:val="00050958"/>
    <w:rsid w:val="00050B92"/>
    <w:rsid w:val="00050D6C"/>
    <w:rsid w:val="00051049"/>
    <w:rsid w:val="00051B2D"/>
    <w:rsid w:val="00051E67"/>
    <w:rsid w:val="0005224D"/>
    <w:rsid w:val="000522B6"/>
    <w:rsid w:val="000527E4"/>
    <w:rsid w:val="000529B6"/>
    <w:rsid w:val="0005398D"/>
    <w:rsid w:val="0005468E"/>
    <w:rsid w:val="0005476E"/>
    <w:rsid w:val="00054C15"/>
    <w:rsid w:val="00054CBD"/>
    <w:rsid w:val="00054F33"/>
    <w:rsid w:val="000551DA"/>
    <w:rsid w:val="0005570C"/>
    <w:rsid w:val="000559D9"/>
    <w:rsid w:val="00056486"/>
    <w:rsid w:val="00056D44"/>
    <w:rsid w:val="00056E0A"/>
    <w:rsid w:val="00057342"/>
    <w:rsid w:val="000579DB"/>
    <w:rsid w:val="00057CA1"/>
    <w:rsid w:val="00057D8B"/>
    <w:rsid w:val="00060354"/>
    <w:rsid w:val="00060BA4"/>
    <w:rsid w:val="00061CD0"/>
    <w:rsid w:val="00061FA4"/>
    <w:rsid w:val="000621E1"/>
    <w:rsid w:val="0006245E"/>
    <w:rsid w:val="000626C6"/>
    <w:rsid w:val="00062E7C"/>
    <w:rsid w:val="000634AB"/>
    <w:rsid w:val="00063FC2"/>
    <w:rsid w:val="000645F9"/>
    <w:rsid w:val="0006542B"/>
    <w:rsid w:val="000656EF"/>
    <w:rsid w:val="0006631D"/>
    <w:rsid w:val="00067197"/>
    <w:rsid w:val="00067DEC"/>
    <w:rsid w:val="00067DF0"/>
    <w:rsid w:val="00067FCB"/>
    <w:rsid w:val="000702EB"/>
    <w:rsid w:val="00070408"/>
    <w:rsid w:val="00070475"/>
    <w:rsid w:val="0007193E"/>
    <w:rsid w:val="00071DF0"/>
    <w:rsid w:val="00072294"/>
    <w:rsid w:val="0007234C"/>
    <w:rsid w:val="000726FE"/>
    <w:rsid w:val="00072B8E"/>
    <w:rsid w:val="00072DDA"/>
    <w:rsid w:val="00073268"/>
    <w:rsid w:val="00073E5A"/>
    <w:rsid w:val="000742F5"/>
    <w:rsid w:val="000746E4"/>
    <w:rsid w:val="0007475A"/>
    <w:rsid w:val="00074A0A"/>
    <w:rsid w:val="00074B6C"/>
    <w:rsid w:val="00074E01"/>
    <w:rsid w:val="00074F25"/>
    <w:rsid w:val="0007562E"/>
    <w:rsid w:val="00075662"/>
    <w:rsid w:val="000759BC"/>
    <w:rsid w:val="00075F13"/>
    <w:rsid w:val="00076522"/>
    <w:rsid w:val="0007652D"/>
    <w:rsid w:val="000765A4"/>
    <w:rsid w:val="000768A8"/>
    <w:rsid w:val="00076D92"/>
    <w:rsid w:val="00076DFD"/>
    <w:rsid w:val="00077479"/>
    <w:rsid w:val="00077624"/>
    <w:rsid w:val="00077AB0"/>
    <w:rsid w:val="00077E41"/>
    <w:rsid w:val="00080004"/>
    <w:rsid w:val="0008035B"/>
    <w:rsid w:val="0008037C"/>
    <w:rsid w:val="000806CA"/>
    <w:rsid w:val="0008147B"/>
    <w:rsid w:val="0008176C"/>
    <w:rsid w:val="00081804"/>
    <w:rsid w:val="00081899"/>
    <w:rsid w:val="00081AE2"/>
    <w:rsid w:val="00081C97"/>
    <w:rsid w:val="000820B2"/>
    <w:rsid w:val="000821E4"/>
    <w:rsid w:val="00082432"/>
    <w:rsid w:val="00082A4E"/>
    <w:rsid w:val="0008458C"/>
    <w:rsid w:val="000847DE"/>
    <w:rsid w:val="00084C2B"/>
    <w:rsid w:val="00084CD0"/>
    <w:rsid w:val="00085127"/>
    <w:rsid w:val="00085C00"/>
    <w:rsid w:val="00085C60"/>
    <w:rsid w:val="00085E0B"/>
    <w:rsid w:val="00086CFF"/>
    <w:rsid w:val="000870BA"/>
    <w:rsid w:val="00087929"/>
    <w:rsid w:val="00087C0E"/>
    <w:rsid w:val="00087DA6"/>
    <w:rsid w:val="00090004"/>
    <w:rsid w:val="00090012"/>
    <w:rsid w:val="00090117"/>
    <w:rsid w:val="0009038A"/>
    <w:rsid w:val="00090535"/>
    <w:rsid w:val="00090583"/>
    <w:rsid w:val="00090969"/>
    <w:rsid w:val="00090ACB"/>
    <w:rsid w:val="000916CF"/>
    <w:rsid w:val="00091982"/>
    <w:rsid w:val="000919C8"/>
    <w:rsid w:val="000929E9"/>
    <w:rsid w:val="00092BCB"/>
    <w:rsid w:val="00092C74"/>
    <w:rsid w:val="000932E9"/>
    <w:rsid w:val="0009380C"/>
    <w:rsid w:val="0009397B"/>
    <w:rsid w:val="00093F0F"/>
    <w:rsid w:val="000942D5"/>
    <w:rsid w:val="000943D5"/>
    <w:rsid w:val="00094696"/>
    <w:rsid w:val="00094988"/>
    <w:rsid w:val="00094BDD"/>
    <w:rsid w:val="00094D59"/>
    <w:rsid w:val="00094E8D"/>
    <w:rsid w:val="00094F37"/>
    <w:rsid w:val="00095352"/>
    <w:rsid w:val="000953E7"/>
    <w:rsid w:val="000954DE"/>
    <w:rsid w:val="00095946"/>
    <w:rsid w:val="0009594B"/>
    <w:rsid w:val="0009653C"/>
    <w:rsid w:val="00096C70"/>
    <w:rsid w:val="0009752D"/>
    <w:rsid w:val="00097ACC"/>
    <w:rsid w:val="00097EEB"/>
    <w:rsid w:val="000A0321"/>
    <w:rsid w:val="000A04E0"/>
    <w:rsid w:val="000A0F95"/>
    <w:rsid w:val="000A1255"/>
    <w:rsid w:val="000A21A7"/>
    <w:rsid w:val="000A2BF5"/>
    <w:rsid w:val="000A2C8D"/>
    <w:rsid w:val="000A2D36"/>
    <w:rsid w:val="000A31E3"/>
    <w:rsid w:val="000A35A0"/>
    <w:rsid w:val="000A38DD"/>
    <w:rsid w:val="000A3A41"/>
    <w:rsid w:val="000A3D1E"/>
    <w:rsid w:val="000A40B6"/>
    <w:rsid w:val="000A4183"/>
    <w:rsid w:val="000A57E8"/>
    <w:rsid w:val="000A590C"/>
    <w:rsid w:val="000A5DC4"/>
    <w:rsid w:val="000A6186"/>
    <w:rsid w:val="000A61AD"/>
    <w:rsid w:val="000A6C84"/>
    <w:rsid w:val="000A70FE"/>
    <w:rsid w:val="000A71B4"/>
    <w:rsid w:val="000A7825"/>
    <w:rsid w:val="000A7908"/>
    <w:rsid w:val="000A7AE3"/>
    <w:rsid w:val="000B003A"/>
    <w:rsid w:val="000B00B0"/>
    <w:rsid w:val="000B020A"/>
    <w:rsid w:val="000B055C"/>
    <w:rsid w:val="000B0DCF"/>
    <w:rsid w:val="000B19CB"/>
    <w:rsid w:val="000B1BB2"/>
    <w:rsid w:val="000B1F7A"/>
    <w:rsid w:val="000B1FF3"/>
    <w:rsid w:val="000B2129"/>
    <w:rsid w:val="000B2214"/>
    <w:rsid w:val="000B38EE"/>
    <w:rsid w:val="000B3960"/>
    <w:rsid w:val="000B3A55"/>
    <w:rsid w:val="000B3D3D"/>
    <w:rsid w:val="000B3E5F"/>
    <w:rsid w:val="000B3EB1"/>
    <w:rsid w:val="000B3F3C"/>
    <w:rsid w:val="000B4222"/>
    <w:rsid w:val="000B5192"/>
    <w:rsid w:val="000B529C"/>
    <w:rsid w:val="000B53AF"/>
    <w:rsid w:val="000B5B46"/>
    <w:rsid w:val="000B5BA5"/>
    <w:rsid w:val="000B5BB0"/>
    <w:rsid w:val="000B5C10"/>
    <w:rsid w:val="000B5E06"/>
    <w:rsid w:val="000B5FAC"/>
    <w:rsid w:val="000B6269"/>
    <w:rsid w:val="000B6F4A"/>
    <w:rsid w:val="000B6F90"/>
    <w:rsid w:val="000B7BC6"/>
    <w:rsid w:val="000B7C61"/>
    <w:rsid w:val="000B7CEF"/>
    <w:rsid w:val="000B7D21"/>
    <w:rsid w:val="000C0483"/>
    <w:rsid w:val="000C14B6"/>
    <w:rsid w:val="000C1E65"/>
    <w:rsid w:val="000C2654"/>
    <w:rsid w:val="000C2AE8"/>
    <w:rsid w:val="000C38BD"/>
    <w:rsid w:val="000C3C5B"/>
    <w:rsid w:val="000C4430"/>
    <w:rsid w:val="000C474F"/>
    <w:rsid w:val="000C47BC"/>
    <w:rsid w:val="000C499B"/>
    <w:rsid w:val="000C4A27"/>
    <w:rsid w:val="000C5341"/>
    <w:rsid w:val="000C549A"/>
    <w:rsid w:val="000C54E9"/>
    <w:rsid w:val="000C57AE"/>
    <w:rsid w:val="000C5866"/>
    <w:rsid w:val="000C5BC3"/>
    <w:rsid w:val="000C6023"/>
    <w:rsid w:val="000C65CF"/>
    <w:rsid w:val="000C6664"/>
    <w:rsid w:val="000C6A4A"/>
    <w:rsid w:val="000C6D2F"/>
    <w:rsid w:val="000C70D2"/>
    <w:rsid w:val="000C7479"/>
    <w:rsid w:val="000C79E8"/>
    <w:rsid w:val="000C7A35"/>
    <w:rsid w:val="000C7BC2"/>
    <w:rsid w:val="000C7E84"/>
    <w:rsid w:val="000D02A3"/>
    <w:rsid w:val="000D03A0"/>
    <w:rsid w:val="000D089E"/>
    <w:rsid w:val="000D0B86"/>
    <w:rsid w:val="000D0C0A"/>
    <w:rsid w:val="000D11C7"/>
    <w:rsid w:val="000D14EF"/>
    <w:rsid w:val="000D1F36"/>
    <w:rsid w:val="000D2424"/>
    <w:rsid w:val="000D2574"/>
    <w:rsid w:val="000D261B"/>
    <w:rsid w:val="000D2D47"/>
    <w:rsid w:val="000D3B45"/>
    <w:rsid w:val="000D3C5E"/>
    <w:rsid w:val="000D3E54"/>
    <w:rsid w:val="000D4E35"/>
    <w:rsid w:val="000D61A1"/>
    <w:rsid w:val="000D6472"/>
    <w:rsid w:val="000D64CC"/>
    <w:rsid w:val="000D66C5"/>
    <w:rsid w:val="000D6BC3"/>
    <w:rsid w:val="000D6E11"/>
    <w:rsid w:val="000D6F8E"/>
    <w:rsid w:val="000D780D"/>
    <w:rsid w:val="000D7E2B"/>
    <w:rsid w:val="000E068E"/>
    <w:rsid w:val="000E155F"/>
    <w:rsid w:val="000E1709"/>
    <w:rsid w:val="000E277F"/>
    <w:rsid w:val="000E2B38"/>
    <w:rsid w:val="000E2DF0"/>
    <w:rsid w:val="000E368A"/>
    <w:rsid w:val="000E40CC"/>
    <w:rsid w:val="000E43BB"/>
    <w:rsid w:val="000E4542"/>
    <w:rsid w:val="000E48E6"/>
    <w:rsid w:val="000E4BC0"/>
    <w:rsid w:val="000E5004"/>
    <w:rsid w:val="000E5151"/>
    <w:rsid w:val="000E534B"/>
    <w:rsid w:val="000E555C"/>
    <w:rsid w:val="000E564C"/>
    <w:rsid w:val="000E5F54"/>
    <w:rsid w:val="000E6203"/>
    <w:rsid w:val="000E6638"/>
    <w:rsid w:val="000E6681"/>
    <w:rsid w:val="000E6C93"/>
    <w:rsid w:val="000E71D7"/>
    <w:rsid w:val="000F03AD"/>
    <w:rsid w:val="000F0607"/>
    <w:rsid w:val="000F068A"/>
    <w:rsid w:val="000F136A"/>
    <w:rsid w:val="000F17CA"/>
    <w:rsid w:val="000F18B5"/>
    <w:rsid w:val="000F190A"/>
    <w:rsid w:val="000F1F4A"/>
    <w:rsid w:val="000F27D0"/>
    <w:rsid w:val="000F29E0"/>
    <w:rsid w:val="000F2EF0"/>
    <w:rsid w:val="000F32C7"/>
    <w:rsid w:val="000F32FF"/>
    <w:rsid w:val="000F4078"/>
    <w:rsid w:val="000F44B3"/>
    <w:rsid w:val="000F4DF8"/>
    <w:rsid w:val="000F5182"/>
    <w:rsid w:val="000F5CE7"/>
    <w:rsid w:val="000F5CFF"/>
    <w:rsid w:val="000F60E3"/>
    <w:rsid w:val="000F66F9"/>
    <w:rsid w:val="000F6856"/>
    <w:rsid w:val="000F7144"/>
    <w:rsid w:val="000F72A3"/>
    <w:rsid w:val="00100428"/>
    <w:rsid w:val="00101168"/>
    <w:rsid w:val="00101276"/>
    <w:rsid w:val="001019D2"/>
    <w:rsid w:val="00101C4C"/>
    <w:rsid w:val="00102352"/>
    <w:rsid w:val="0010277C"/>
    <w:rsid w:val="00103794"/>
    <w:rsid w:val="00104742"/>
    <w:rsid w:val="0010489E"/>
    <w:rsid w:val="00104CB3"/>
    <w:rsid w:val="00104D84"/>
    <w:rsid w:val="00105A38"/>
    <w:rsid w:val="00105B9C"/>
    <w:rsid w:val="00105C54"/>
    <w:rsid w:val="00105FB8"/>
    <w:rsid w:val="00106466"/>
    <w:rsid w:val="00106760"/>
    <w:rsid w:val="001069E7"/>
    <w:rsid w:val="00106B04"/>
    <w:rsid w:val="00107109"/>
    <w:rsid w:val="001072C6"/>
    <w:rsid w:val="00107492"/>
    <w:rsid w:val="0010769A"/>
    <w:rsid w:val="00107929"/>
    <w:rsid w:val="00107EB7"/>
    <w:rsid w:val="00107F68"/>
    <w:rsid w:val="0011070B"/>
    <w:rsid w:val="00110C28"/>
    <w:rsid w:val="00110D21"/>
    <w:rsid w:val="00110E5C"/>
    <w:rsid w:val="00110F33"/>
    <w:rsid w:val="001111D3"/>
    <w:rsid w:val="00111535"/>
    <w:rsid w:val="00111B66"/>
    <w:rsid w:val="00112466"/>
    <w:rsid w:val="001126D1"/>
    <w:rsid w:val="00112A01"/>
    <w:rsid w:val="001132C2"/>
    <w:rsid w:val="00113375"/>
    <w:rsid w:val="0011396D"/>
    <w:rsid w:val="00113A6F"/>
    <w:rsid w:val="00113E3F"/>
    <w:rsid w:val="00113F24"/>
    <w:rsid w:val="0011404E"/>
    <w:rsid w:val="001141FB"/>
    <w:rsid w:val="00114546"/>
    <w:rsid w:val="0011457E"/>
    <w:rsid w:val="00114870"/>
    <w:rsid w:val="00114A5D"/>
    <w:rsid w:val="00114B4E"/>
    <w:rsid w:val="00114B97"/>
    <w:rsid w:val="00114DAA"/>
    <w:rsid w:val="001158A6"/>
    <w:rsid w:val="00115C42"/>
    <w:rsid w:val="00115E56"/>
    <w:rsid w:val="0011619D"/>
    <w:rsid w:val="001163CF"/>
    <w:rsid w:val="00116691"/>
    <w:rsid w:val="00116D74"/>
    <w:rsid w:val="00116E0F"/>
    <w:rsid w:val="0011783C"/>
    <w:rsid w:val="00117B27"/>
    <w:rsid w:val="00117D07"/>
    <w:rsid w:val="00120508"/>
    <w:rsid w:val="00121B17"/>
    <w:rsid w:val="00121C7E"/>
    <w:rsid w:val="00121FDB"/>
    <w:rsid w:val="0012238A"/>
    <w:rsid w:val="00122C1F"/>
    <w:rsid w:val="00123536"/>
    <w:rsid w:val="001237EA"/>
    <w:rsid w:val="001239A0"/>
    <w:rsid w:val="00123A4B"/>
    <w:rsid w:val="00123FDD"/>
    <w:rsid w:val="001244AF"/>
    <w:rsid w:val="00124D76"/>
    <w:rsid w:val="00124F84"/>
    <w:rsid w:val="00124FF4"/>
    <w:rsid w:val="00125CDC"/>
    <w:rsid w:val="001260B6"/>
    <w:rsid w:val="001261C6"/>
    <w:rsid w:val="00126232"/>
    <w:rsid w:val="001264CA"/>
    <w:rsid w:val="001267FE"/>
    <w:rsid w:val="00126FF6"/>
    <w:rsid w:val="00127728"/>
    <w:rsid w:val="00127C97"/>
    <w:rsid w:val="00127CF9"/>
    <w:rsid w:val="001300F1"/>
    <w:rsid w:val="0013050C"/>
    <w:rsid w:val="001306EA"/>
    <w:rsid w:val="00130AC8"/>
    <w:rsid w:val="00130DF5"/>
    <w:rsid w:val="00131144"/>
    <w:rsid w:val="0013132B"/>
    <w:rsid w:val="001315D0"/>
    <w:rsid w:val="00131D04"/>
    <w:rsid w:val="00131D24"/>
    <w:rsid w:val="001320BF"/>
    <w:rsid w:val="001326D3"/>
    <w:rsid w:val="00132EBB"/>
    <w:rsid w:val="001331A4"/>
    <w:rsid w:val="00133821"/>
    <w:rsid w:val="00133A5D"/>
    <w:rsid w:val="00133B55"/>
    <w:rsid w:val="00133E5E"/>
    <w:rsid w:val="00133FAD"/>
    <w:rsid w:val="00133FE3"/>
    <w:rsid w:val="00134A9E"/>
    <w:rsid w:val="00134C8D"/>
    <w:rsid w:val="00134EAE"/>
    <w:rsid w:val="0013532E"/>
    <w:rsid w:val="001353A4"/>
    <w:rsid w:val="00136303"/>
    <w:rsid w:val="0013717E"/>
    <w:rsid w:val="001375E0"/>
    <w:rsid w:val="00137D6A"/>
    <w:rsid w:val="00140281"/>
    <w:rsid w:val="001402E1"/>
    <w:rsid w:val="001403EC"/>
    <w:rsid w:val="00140480"/>
    <w:rsid w:val="001404A7"/>
    <w:rsid w:val="00140BC8"/>
    <w:rsid w:val="00141018"/>
    <w:rsid w:val="00141302"/>
    <w:rsid w:val="001415B9"/>
    <w:rsid w:val="001416B4"/>
    <w:rsid w:val="0014222C"/>
    <w:rsid w:val="00142BDC"/>
    <w:rsid w:val="00142D6E"/>
    <w:rsid w:val="00142DC4"/>
    <w:rsid w:val="001432A8"/>
    <w:rsid w:val="001432B2"/>
    <w:rsid w:val="00143E08"/>
    <w:rsid w:val="001441D5"/>
    <w:rsid w:val="00144D1E"/>
    <w:rsid w:val="00144DC3"/>
    <w:rsid w:val="00144E7E"/>
    <w:rsid w:val="001453E9"/>
    <w:rsid w:val="001456BA"/>
    <w:rsid w:val="00145C9A"/>
    <w:rsid w:val="00145EE2"/>
    <w:rsid w:val="001465B5"/>
    <w:rsid w:val="0014660E"/>
    <w:rsid w:val="00146763"/>
    <w:rsid w:val="00146F8D"/>
    <w:rsid w:val="0014725B"/>
    <w:rsid w:val="00147304"/>
    <w:rsid w:val="001474BE"/>
    <w:rsid w:val="00147A94"/>
    <w:rsid w:val="00147B3D"/>
    <w:rsid w:val="00150120"/>
    <w:rsid w:val="00150991"/>
    <w:rsid w:val="001512B4"/>
    <w:rsid w:val="001512FD"/>
    <w:rsid w:val="0015132F"/>
    <w:rsid w:val="0015142C"/>
    <w:rsid w:val="00151529"/>
    <w:rsid w:val="00151A18"/>
    <w:rsid w:val="00151A9E"/>
    <w:rsid w:val="001521CF"/>
    <w:rsid w:val="001521EE"/>
    <w:rsid w:val="0015243B"/>
    <w:rsid w:val="001526C5"/>
    <w:rsid w:val="00152BC7"/>
    <w:rsid w:val="00153117"/>
    <w:rsid w:val="00153219"/>
    <w:rsid w:val="00153D39"/>
    <w:rsid w:val="001542C1"/>
    <w:rsid w:val="001545F2"/>
    <w:rsid w:val="001548E2"/>
    <w:rsid w:val="00155284"/>
    <w:rsid w:val="00155871"/>
    <w:rsid w:val="0015637C"/>
    <w:rsid w:val="00156D9C"/>
    <w:rsid w:val="00156E94"/>
    <w:rsid w:val="00156F97"/>
    <w:rsid w:val="0015726B"/>
    <w:rsid w:val="001573B4"/>
    <w:rsid w:val="001574D8"/>
    <w:rsid w:val="0015769E"/>
    <w:rsid w:val="00157960"/>
    <w:rsid w:val="00160768"/>
    <w:rsid w:val="00160AAD"/>
    <w:rsid w:val="001613C9"/>
    <w:rsid w:val="00161DD5"/>
    <w:rsid w:val="00162599"/>
    <w:rsid w:val="00162C4B"/>
    <w:rsid w:val="00162FD5"/>
    <w:rsid w:val="00163A98"/>
    <w:rsid w:val="00163CAC"/>
    <w:rsid w:val="001642A2"/>
    <w:rsid w:val="00165016"/>
    <w:rsid w:val="001653D5"/>
    <w:rsid w:val="001657DF"/>
    <w:rsid w:val="00165B37"/>
    <w:rsid w:val="001662D7"/>
    <w:rsid w:val="0016681B"/>
    <w:rsid w:val="00166A50"/>
    <w:rsid w:val="00166C91"/>
    <w:rsid w:val="00166F05"/>
    <w:rsid w:val="001674D7"/>
    <w:rsid w:val="0016799E"/>
    <w:rsid w:val="00170284"/>
    <w:rsid w:val="0017056B"/>
    <w:rsid w:val="0017071A"/>
    <w:rsid w:val="00170BB2"/>
    <w:rsid w:val="0017137C"/>
    <w:rsid w:val="00171489"/>
    <w:rsid w:val="001714D9"/>
    <w:rsid w:val="001714ED"/>
    <w:rsid w:val="0017165B"/>
    <w:rsid w:val="00171940"/>
    <w:rsid w:val="0017225E"/>
    <w:rsid w:val="0017227B"/>
    <w:rsid w:val="001725F0"/>
    <w:rsid w:val="001726C0"/>
    <w:rsid w:val="00172B18"/>
    <w:rsid w:val="00172D0F"/>
    <w:rsid w:val="00173657"/>
    <w:rsid w:val="001736C6"/>
    <w:rsid w:val="001737AC"/>
    <w:rsid w:val="00173883"/>
    <w:rsid w:val="00173C98"/>
    <w:rsid w:val="001741E6"/>
    <w:rsid w:val="001748BB"/>
    <w:rsid w:val="001750D5"/>
    <w:rsid w:val="00176092"/>
    <w:rsid w:val="00176961"/>
    <w:rsid w:val="00176D14"/>
    <w:rsid w:val="00177442"/>
    <w:rsid w:val="0017795F"/>
    <w:rsid w:val="00177D35"/>
    <w:rsid w:val="00180BD8"/>
    <w:rsid w:val="00181294"/>
    <w:rsid w:val="001812F4"/>
    <w:rsid w:val="00181367"/>
    <w:rsid w:val="00181392"/>
    <w:rsid w:val="00181A64"/>
    <w:rsid w:val="00181D52"/>
    <w:rsid w:val="0018275C"/>
    <w:rsid w:val="001829FE"/>
    <w:rsid w:val="00183150"/>
    <w:rsid w:val="0018357C"/>
    <w:rsid w:val="00184097"/>
    <w:rsid w:val="00184333"/>
    <w:rsid w:val="001844E8"/>
    <w:rsid w:val="001845AA"/>
    <w:rsid w:val="00184F55"/>
    <w:rsid w:val="001855E7"/>
    <w:rsid w:val="001858B2"/>
    <w:rsid w:val="001858F1"/>
    <w:rsid w:val="00185BBB"/>
    <w:rsid w:val="00185BC8"/>
    <w:rsid w:val="001860AF"/>
    <w:rsid w:val="001862E8"/>
    <w:rsid w:val="0018680E"/>
    <w:rsid w:val="00187754"/>
    <w:rsid w:val="00187E28"/>
    <w:rsid w:val="00190218"/>
    <w:rsid w:val="00190434"/>
    <w:rsid w:val="001907A7"/>
    <w:rsid w:val="001913A7"/>
    <w:rsid w:val="001919CB"/>
    <w:rsid w:val="00191D40"/>
    <w:rsid w:val="00191DAE"/>
    <w:rsid w:val="001921F1"/>
    <w:rsid w:val="0019235C"/>
    <w:rsid w:val="001926B4"/>
    <w:rsid w:val="00192E9E"/>
    <w:rsid w:val="00192F1C"/>
    <w:rsid w:val="001946A8"/>
    <w:rsid w:val="00195516"/>
    <w:rsid w:val="001959A4"/>
    <w:rsid w:val="00195ACD"/>
    <w:rsid w:val="00195F11"/>
    <w:rsid w:val="00196005"/>
    <w:rsid w:val="001965E8"/>
    <w:rsid w:val="001965ED"/>
    <w:rsid w:val="00196961"/>
    <w:rsid w:val="00196F12"/>
    <w:rsid w:val="0019710C"/>
    <w:rsid w:val="001976F6"/>
    <w:rsid w:val="001977E8"/>
    <w:rsid w:val="001A0009"/>
    <w:rsid w:val="001A0436"/>
    <w:rsid w:val="001A04B4"/>
    <w:rsid w:val="001A098F"/>
    <w:rsid w:val="001A0AD6"/>
    <w:rsid w:val="001A0F84"/>
    <w:rsid w:val="001A16D5"/>
    <w:rsid w:val="001A17B6"/>
    <w:rsid w:val="001A1921"/>
    <w:rsid w:val="001A1939"/>
    <w:rsid w:val="001A1995"/>
    <w:rsid w:val="001A1C60"/>
    <w:rsid w:val="001A2796"/>
    <w:rsid w:val="001A2998"/>
    <w:rsid w:val="001A2B9F"/>
    <w:rsid w:val="001A2C6D"/>
    <w:rsid w:val="001A3538"/>
    <w:rsid w:val="001A3D19"/>
    <w:rsid w:val="001A431B"/>
    <w:rsid w:val="001A45F0"/>
    <w:rsid w:val="001A49FF"/>
    <w:rsid w:val="001A51FF"/>
    <w:rsid w:val="001A570B"/>
    <w:rsid w:val="001A5C07"/>
    <w:rsid w:val="001A65AF"/>
    <w:rsid w:val="001A66CB"/>
    <w:rsid w:val="001A6915"/>
    <w:rsid w:val="001A6E27"/>
    <w:rsid w:val="001A6F89"/>
    <w:rsid w:val="001A75C5"/>
    <w:rsid w:val="001A7682"/>
    <w:rsid w:val="001A77E3"/>
    <w:rsid w:val="001A7E78"/>
    <w:rsid w:val="001A7ED4"/>
    <w:rsid w:val="001B0E18"/>
    <w:rsid w:val="001B0EBB"/>
    <w:rsid w:val="001B179E"/>
    <w:rsid w:val="001B1DAB"/>
    <w:rsid w:val="001B20D2"/>
    <w:rsid w:val="001B20F8"/>
    <w:rsid w:val="001B2602"/>
    <w:rsid w:val="001B2CD9"/>
    <w:rsid w:val="001B3140"/>
    <w:rsid w:val="001B3B8B"/>
    <w:rsid w:val="001B3EDA"/>
    <w:rsid w:val="001B405F"/>
    <w:rsid w:val="001B4627"/>
    <w:rsid w:val="001B4726"/>
    <w:rsid w:val="001B5413"/>
    <w:rsid w:val="001B5C16"/>
    <w:rsid w:val="001B5C5A"/>
    <w:rsid w:val="001B6468"/>
    <w:rsid w:val="001B69F6"/>
    <w:rsid w:val="001B6FEF"/>
    <w:rsid w:val="001B7435"/>
    <w:rsid w:val="001B7F6D"/>
    <w:rsid w:val="001C0562"/>
    <w:rsid w:val="001C0785"/>
    <w:rsid w:val="001C1113"/>
    <w:rsid w:val="001C13AF"/>
    <w:rsid w:val="001C157C"/>
    <w:rsid w:val="001C1769"/>
    <w:rsid w:val="001C221A"/>
    <w:rsid w:val="001C2247"/>
    <w:rsid w:val="001C25D1"/>
    <w:rsid w:val="001C26B9"/>
    <w:rsid w:val="001C2BDF"/>
    <w:rsid w:val="001C2E16"/>
    <w:rsid w:val="001C3CA8"/>
    <w:rsid w:val="001C41AE"/>
    <w:rsid w:val="001C4AF5"/>
    <w:rsid w:val="001C6832"/>
    <w:rsid w:val="001C6A6F"/>
    <w:rsid w:val="001C6FFE"/>
    <w:rsid w:val="001C7189"/>
    <w:rsid w:val="001D05B4"/>
    <w:rsid w:val="001D082F"/>
    <w:rsid w:val="001D126D"/>
    <w:rsid w:val="001D133E"/>
    <w:rsid w:val="001D1374"/>
    <w:rsid w:val="001D142C"/>
    <w:rsid w:val="001D14EF"/>
    <w:rsid w:val="001D154B"/>
    <w:rsid w:val="001D15BB"/>
    <w:rsid w:val="001D1701"/>
    <w:rsid w:val="001D17CC"/>
    <w:rsid w:val="001D1A44"/>
    <w:rsid w:val="001D1A6D"/>
    <w:rsid w:val="001D2115"/>
    <w:rsid w:val="001D2298"/>
    <w:rsid w:val="001D3992"/>
    <w:rsid w:val="001D3BD6"/>
    <w:rsid w:val="001D407E"/>
    <w:rsid w:val="001D4212"/>
    <w:rsid w:val="001D4AE3"/>
    <w:rsid w:val="001D4CBE"/>
    <w:rsid w:val="001D5C02"/>
    <w:rsid w:val="001D5CF6"/>
    <w:rsid w:val="001D5D74"/>
    <w:rsid w:val="001D633E"/>
    <w:rsid w:val="001D6351"/>
    <w:rsid w:val="001D657C"/>
    <w:rsid w:val="001D68D4"/>
    <w:rsid w:val="001D6C5E"/>
    <w:rsid w:val="001D767D"/>
    <w:rsid w:val="001D79B2"/>
    <w:rsid w:val="001E010B"/>
    <w:rsid w:val="001E028F"/>
    <w:rsid w:val="001E04F6"/>
    <w:rsid w:val="001E0C59"/>
    <w:rsid w:val="001E0E4E"/>
    <w:rsid w:val="001E0F4F"/>
    <w:rsid w:val="001E18EE"/>
    <w:rsid w:val="001E1C3A"/>
    <w:rsid w:val="001E2002"/>
    <w:rsid w:val="001E2453"/>
    <w:rsid w:val="001E250E"/>
    <w:rsid w:val="001E2BEC"/>
    <w:rsid w:val="001E2BF2"/>
    <w:rsid w:val="001E42A2"/>
    <w:rsid w:val="001E4920"/>
    <w:rsid w:val="001E4F6F"/>
    <w:rsid w:val="001E5121"/>
    <w:rsid w:val="001E51C6"/>
    <w:rsid w:val="001E54A2"/>
    <w:rsid w:val="001E5A16"/>
    <w:rsid w:val="001E5E9A"/>
    <w:rsid w:val="001E642C"/>
    <w:rsid w:val="001E760A"/>
    <w:rsid w:val="001E7FA2"/>
    <w:rsid w:val="001F08DD"/>
    <w:rsid w:val="001F0945"/>
    <w:rsid w:val="001F0A50"/>
    <w:rsid w:val="001F0B81"/>
    <w:rsid w:val="001F0C22"/>
    <w:rsid w:val="001F0C2A"/>
    <w:rsid w:val="001F1512"/>
    <w:rsid w:val="001F163B"/>
    <w:rsid w:val="001F16EA"/>
    <w:rsid w:val="001F193C"/>
    <w:rsid w:val="001F2560"/>
    <w:rsid w:val="001F29CC"/>
    <w:rsid w:val="001F29D8"/>
    <w:rsid w:val="001F3C2A"/>
    <w:rsid w:val="001F3FDE"/>
    <w:rsid w:val="001F43BC"/>
    <w:rsid w:val="001F5596"/>
    <w:rsid w:val="001F607A"/>
    <w:rsid w:val="001F60DE"/>
    <w:rsid w:val="001F66BC"/>
    <w:rsid w:val="001F7498"/>
    <w:rsid w:val="0020055F"/>
    <w:rsid w:val="00200AC1"/>
    <w:rsid w:val="00200BF7"/>
    <w:rsid w:val="00200D6E"/>
    <w:rsid w:val="00200E3F"/>
    <w:rsid w:val="00201136"/>
    <w:rsid w:val="00201354"/>
    <w:rsid w:val="0020145A"/>
    <w:rsid w:val="00201713"/>
    <w:rsid w:val="00201839"/>
    <w:rsid w:val="00201BDB"/>
    <w:rsid w:val="00201C64"/>
    <w:rsid w:val="00201F6A"/>
    <w:rsid w:val="0020251F"/>
    <w:rsid w:val="00203238"/>
    <w:rsid w:val="00203CFE"/>
    <w:rsid w:val="00203DE1"/>
    <w:rsid w:val="00203E08"/>
    <w:rsid w:val="0020436C"/>
    <w:rsid w:val="00204862"/>
    <w:rsid w:val="002049FF"/>
    <w:rsid w:val="002059B6"/>
    <w:rsid w:val="00205E1B"/>
    <w:rsid w:val="00205F68"/>
    <w:rsid w:val="00205F74"/>
    <w:rsid w:val="002073E7"/>
    <w:rsid w:val="00207F0A"/>
    <w:rsid w:val="002109A3"/>
    <w:rsid w:val="00210AFA"/>
    <w:rsid w:val="00210F13"/>
    <w:rsid w:val="00211ABA"/>
    <w:rsid w:val="0021233F"/>
    <w:rsid w:val="002128FB"/>
    <w:rsid w:val="00212B66"/>
    <w:rsid w:val="00213A95"/>
    <w:rsid w:val="00213D3D"/>
    <w:rsid w:val="00213DAD"/>
    <w:rsid w:val="00213F98"/>
    <w:rsid w:val="00214122"/>
    <w:rsid w:val="00214780"/>
    <w:rsid w:val="002163B0"/>
    <w:rsid w:val="00216AA7"/>
    <w:rsid w:val="00216AEA"/>
    <w:rsid w:val="00216C2D"/>
    <w:rsid w:val="00216D1F"/>
    <w:rsid w:val="002173AD"/>
    <w:rsid w:val="002179A6"/>
    <w:rsid w:val="00217B53"/>
    <w:rsid w:val="00217B67"/>
    <w:rsid w:val="00217BE2"/>
    <w:rsid w:val="00217EA9"/>
    <w:rsid w:val="00220648"/>
    <w:rsid w:val="00220792"/>
    <w:rsid w:val="00220D06"/>
    <w:rsid w:val="00221025"/>
    <w:rsid w:val="002211C2"/>
    <w:rsid w:val="002215F6"/>
    <w:rsid w:val="00221C18"/>
    <w:rsid w:val="00221C68"/>
    <w:rsid w:val="00221E7F"/>
    <w:rsid w:val="0022234F"/>
    <w:rsid w:val="002229FB"/>
    <w:rsid w:val="00222A2B"/>
    <w:rsid w:val="00222B04"/>
    <w:rsid w:val="002230ED"/>
    <w:rsid w:val="002238F7"/>
    <w:rsid w:val="00223E3E"/>
    <w:rsid w:val="0022433B"/>
    <w:rsid w:val="002243E0"/>
    <w:rsid w:val="0022465E"/>
    <w:rsid w:val="00224668"/>
    <w:rsid w:val="0022473E"/>
    <w:rsid w:val="00224900"/>
    <w:rsid w:val="00224E54"/>
    <w:rsid w:val="00225780"/>
    <w:rsid w:val="00225939"/>
    <w:rsid w:val="00225E58"/>
    <w:rsid w:val="00226453"/>
    <w:rsid w:val="00226803"/>
    <w:rsid w:val="00226AA7"/>
    <w:rsid w:val="0022728D"/>
    <w:rsid w:val="002278AA"/>
    <w:rsid w:val="00227A0E"/>
    <w:rsid w:val="00227A3C"/>
    <w:rsid w:val="00230154"/>
    <w:rsid w:val="00230E57"/>
    <w:rsid w:val="00230EC0"/>
    <w:rsid w:val="00230F35"/>
    <w:rsid w:val="0023198D"/>
    <w:rsid w:val="00231A1B"/>
    <w:rsid w:val="00231D65"/>
    <w:rsid w:val="0023224B"/>
    <w:rsid w:val="0023236C"/>
    <w:rsid w:val="002323FC"/>
    <w:rsid w:val="0023269D"/>
    <w:rsid w:val="002327FC"/>
    <w:rsid w:val="00232976"/>
    <w:rsid w:val="00232CF0"/>
    <w:rsid w:val="00232E77"/>
    <w:rsid w:val="00233074"/>
    <w:rsid w:val="00233098"/>
    <w:rsid w:val="0023328E"/>
    <w:rsid w:val="00233381"/>
    <w:rsid w:val="00233A1A"/>
    <w:rsid w:val="00234BEC"/>
    <w:rsid w:val="00235378"/>
    <w:rsid w:val="002354D5"/>
    <w:rsid w:val="00235AD9"/>
    <w:rsid w:val="00235C0A"/>
    <w:rsid w:val="00235CCE"/>
    <w:rsid w:val="002367DC"/>
    <w:rsid w:val="00236B60"/>
    <w:rsid w:val="00236E94"/>
    <w:rsid w:val="002378AA"/>
    <w:rsid w:val="00240BED"/>
    <w:rsid w:val="00241079"/>
    <w:rsid w:val="002410A0"/>
    <w:rsid w:val="00241AD3"/>
    <w:rsid w:val="00241BA4"/>
    <w:rsid w:val="00242364"/>
    <w:rsid w:val="00242F82"/>
    <w:rsid w:val="002438B5"/>
    <w:rsid w:val="00243B58"/>
    <w:rsid w:val="0024407F"/>
    <w:rsid w:val="00244221"/>
    <w:rsid w:val="00244565"/>
    <w:rsid w:val="00244728"/>
    <w:rsid w:val="00244CAB"/>
    <w:rsid w:val="00244D47"/>
    <w:rsid w:val="00245853"/>
    <w:rsid w:val="00245C15"/>
    <w:rsid w:val="00245D87"/>
    <w:rsid w:val="00246627"/>
    <w:rsid w:val="00246699"/>
    <w:rsid w:val="00246BA0"/>
    <w:rsid w:val="00246BAA"/>
    <w:rsid w:val="00247432"/>
    <w:rsid w:val="002476D3"/>
    <w:rsid w:val="00247E0F"/>
    <w:rsid w:val="00247E98"/>
    <w:rsid w:val="0025017B"/>
    <w:rsid w:val="002504DB"/>
    <w:rsid w:val="002505EA"/>
    <w:rsid w:val="002505FE"/>
    <w:rsid w:val="0025068C"/>
    <w:rsid w:val="002507CA"/>
    <w:rsid w:val="00250B07"/>
    <w:rsid w:val="00251689"/>
    <w:rsid w:val="002516A1"/>
    <w:rsid w:val="00251CD2"/>
    <w:rsid w:val="00251E3A"/>
    <w:rsid w:val="002522D4"/>
    <w:rsid w:val="002524F2"/>
    <w:rsid w:val="00252DA2"/>
    <w:rsid w:val="00252F40"/>
    <w:rsid w:val="00253525"/>
    <w:rsid w:val="002536B4"/>
    <w:rsid w:val="00253810"/>
    <w:rsid w:val="00253ADB"/>
    <w:rsid w:val="00253B0F"/>
    <w:rsid w:val="00253DD6"/>
    <w:rsid w:val="00254201"/>
    <w:rsid w:val="002545E0"/>
    <w:rsid w:val="00254A25"/>
    <w:rsid w:val="00254C55"/>
    <w:rsid w:val="00254F64"/>
    <w:rsid w:val="002553E6"/>
    <w:rsid w:val="00255893"/>
    <w:rsid w:val="00256151"/>
    <w:rsid w:val="002572AC"/>
    <w:rsid w:val="0025752B"/>
    <w:rsid w:val="00257658"/>
    <w:rsid w:val="00257775"/>
    <w:rsid w:val="00260C3C"/>
    <w:rsid w:val="00261366"/>
    <w:rsid w:val="00261E42"/>
    <w:rsid w:val="00261F6A"/>
    <w:rsid w:val="002623E6"/>
    <w:rsid w:val="00262495"/>
    <w:rsid w:val="0026269F"/>
    <w:rsid w:val="002636AD"/>
    <w:rsid w:val="00263DA4"/>
    <w:rsid w:val="0026414D"/>
    <w:rsid w:val="00264426"/>
    <w:rsid w:val="002644D2"/>
    <w:rsid w:val="0026491F"/>
    <w:rsid w:val="00265D9C"/>
    <w:rsid w:val="00266281"/>
    <w:rsid w:val="00266AA9"/>
    <w:rsid w:val="00266DC8"/>
    <w:rsid w:val="0026761E"/>
    <w:rsid w:val="002676D7"/>
    <w:rsid w:val="002677B5"/>
    <w:rsid w:val="0027004A"/>
    <w:rsid w:val="0027012D"/>
    <w:rsid w:val="00270225"/>
    <w:rsid w:val="0027023C"/>
    <w:rsid w:val="0027029F"/>
    <w:rsid w:val="002708A2"/>
    <w:rsid w:val="00270BED"/>
    <w:rsid w:val="00272137"/>
    <w:rsid w:val="002726E8"/>
    <w:rsid w:val="00272866"/>
    <w:rsid w:val="00272A00"/>
    <w:rsid w:val="00272E60"/>
    <w:rsid w:val="0027331C"/>
    <w:rsid w:val="00273689"/>
    <w:rsid w:val="00273774"/>
    <w:rsid w:val="00274236"/>
    <w:rsid w:val="002742C0"/>
    <w:rsid w:val="00274462"/>
    <w:rsid w:val="00274A08"/>
    <w:rsid w:val="00274B71"/>
    <w:rsid w:val="00275261"/>
    <w:rsid w:val="00275CAF"/>
    <w:rsid w:val="00276361"/>
    <w:rsid w:val="0027662F"/>
    <w:rsid w:val="00276641"/>
    <w:rsid w:val="00276E36"/>
    <w:rsid w:val="002775A5"/>
    <w:rsid w:val="00277CB1"/>
    <w:rsid w:val="00277F4F"/>
    <w:rsid w:val="0028054D"/>
    <w:rsid w:val="00280FB1"/>
    <w:rsid w:val="0028206B"/>
    <w:rsid w:val="002822FF"/>
    <w:rsid w:val="0028285A"/>
    <w:rsid w:val="00282BD1"/>
    <w:rsid w:val="00282C4B"/>
    <w:rsid w:val="002840A3"/>
    <w:rsid w:val="00284139"/>
    <w:rsid w:val="002843E4"/>
    <w:rsid w:val="002845FA"/>
    <w:rsid w:val="0028495A"/>
    <w:rsid w:val="002855F8"/>
    <w:rsid w:val="0028580B"/>
    <w:rsid w:val="00285AEE"/>
    <w:rsid w:val="00286019"/>
    <w:rsid w:val="00286132"/>
    <w:rsid w:val="00286172"/>
    <w:rsid w:val="00286252"/>
    <w:rsid w:val="002870E2"/>
    <w:rsid w:val="00287A82"/>
    <w:rsid w:val="00287D18"/>
    <w:rsid w:val="00287E8B"/>
    <w:rsid w:val="002900F7"/>
    <w:rsid w:val="00290232"/>
    <w:rsid w:val="00290A31"/>
    <w:rsid w:val="00291851"/>
    <w:rsid w:val="00292021"/>
    <w:rsid w:val="002923E6"/>
    <w:rsid w:val="002924B1"/>
    <w:rsid w:val="002925B4"/>
    <w:rsid w:val="00292B82"/>
    <w:rsid w:val="00293BCC"/>
    <w:rsid w:val="002942AF"/>
    <w:rsid w:val="00294635"/>
    <w:rsid w:val="00294DB3"/>
    <w:rsid w:val="00294EEF"/>
    <w:rsid w:val="00295443"/>
    <w:rsid w:val="002958EF"/>
    <w:rsid w:val="00295956"/>
    <w:rsid w:val="002965FF"/>
    <w:rsid w:val="00296A3A"/>
    <w:rsid w:val="00296C13"/>
    <w:rsid w:val="00296C37"/>
    <w:rsid w:val="00296D98"/>
    <w:rsid w:val="00296FFB"/>
    <w:rsid w:val="00297317"/>
    <w:rsid w:val="002A0066"/>
    <w:rsid w:val="002A068D"/>
    <w:rsid w:val="002A0F98"/>
    <w:rsid w:val="002A10F1"/>
    <w:rsid w:val="002A1615"/>
    <w:rsid w:val="002A195C"/>
    <w:rsid w:val="002A1E4A"/>
    <w:rsid w:val="002A2B82"/>
    <w:rsid w:val="002A37A8"/>
    <w:rsid w:val="002A3D5A"/>
    <w:rsid w:val="002A4C9B"/>
    <w:rsid w:val="002A529B"/>
    <w:rsid w:val="002A544D"/>
    <w:rsid w:val="002A5500"/>
    <w:rsid w:val="002A5914"/>
    <w:rsid w:val="002A6C2F"/>
    <w:rsid w:val="002A6D61"/>
    <w:rsid w:val="002A6DEA"/>
    <w:rsid w:val="002A7111"/>
    <w:rsid w:val="002A74B3"/>
    <w:rsid w:val="002A76A1"/>
    <w:rsid w:val="002A7D3C"/>
    <w:rsid w:val="002B03F4"/>
    <w:rsid w:val="002B07C1"/>
    <w:rsid w:val="002B08F3"/>
    <w:rsid w:val="002B1018"/>
    <w:rsid w:val="002B13C0"/>
    <w:rsid w:val="002B1CB8"/>
    <w:rsid w:val="002B22BF"/>
    <w:rsid w:val="002B29B3"/>
    <w:rsid w:val="002B3054"/>
    <w:rsid w:val="002B3CA6"/>
    <w:rsid w:val="002B3D22"/>
    <w:rsid w:val="002B419F"/>
    <w:rsid w:val="002B4B93"/>
    <w:rsid w:val="002B5071"/>
    <w:rsid w:val="002B5589"/>
    <w:rsid w:val="002B59FE"/>
    <w:rsid w:val="002B604B"/>
    <w:rsid w:val="002B6AAE"/>
    <w:rsid w:val="002B6BDE"/>
    <w:rsid w:val="002B72AB"/>
    <w:rsid w:val="002B7450"/>
    <w:rsid w:val="002B7719"/>
    <w:rsid w:val="002B78F3"/>
    <w:rsid w:val="002C0458"/>
    <w:rsid w:val="002C0743"/>
    <w:rsid w:val="002C0897"/>
    <w:rsid w:val="002C130C"/>
    <w:rsid w:val="002C1334"/>
    <w:rsid w:val="002C1964"/>
    <w:rsid w:val="002C1972"/>
    <w:rsid w:val="002C2154"/>
    <w:rsid w:val="002C21D3"/>
    <w:rsid w:val="002C2D40"/>
    <w:rsid w:val="002C37BA"/>
    <w:rsid w:val="002C3C1C"/>
    <w:rsid w:val="002C3D55"/>
    <w:rsid w:val="002C3DE8"/>
    <w:rsid w:val="002C3E64"/>
    <w:rsid w:val="002C4059"/>
    <w:rsid w:val="002C4429"/>
    <w:rsid w:val="002C47A0"/>
    <w:rsid w:val="002C4849"/>
    <w:rsid w:val="002C566E"/>
    <w:rsid w:val="002C5953"/>
    <w:rsid w:val="002C5A61"/>
    <w:rsid w:val="002C5AAF"/>
    <w:rsid w:val="002C5B83"/>
    <w:rsid w:val="002C5E27"/>
    <w:rsid w:val="002C6868"/>
    <w:rsid w:val="002C6A5F"/>
    <w:rsid w:val="002C6AFA"/>
    <w:rsid w:val="002C6B4E"/>
    <w:rsid w:val="002C73C1"/>
    <w:rsid w:val="002C7663"/>
    <w:rsid w:val="002C7BDC"/>
    <w:rsid w:val="002C7CD6"/>
    <w:rsid w:val="002D01A9"/>
    <w:rsid w:val="002D0361"/>
    <w:rsid w:val="002D0699"/>
    <w:rsid w:val="002D0E7B"/>
    <w:rsid w:val="002D1513"/>
    <w:rsid w:val="002D16DF"/>
    <w:rsid w:val="002D1E2A"/>
    <w:rsid w:val="002D22DF"/>
    <w:rsid w:val="002D2818"/>
    <w:rsid w:val="002D29EB"/>
    <w:rsid w:val="002D2D84"/>
    <w:rsid w:val="002D3067"/>
    <w:rsid w:val="002D3886"/>
    <w:rsid w:val="002D3943"/>
    <w:rsid w:val="002D3CD2"/>
    <w:rsid w:val="002D42D1"/>
    <w:rsid w:val="002D4437"/>
    <w:rsid w:val="002D4D28"/>
    <w:rsid w:val="002D4D8E"/>
    <w:rsid w:val="002D519E"/>
    <w:rsid w:val="002D5613"/>
    <w:rsid w:val="002D5DB4"/>
    <w:rsid w:val="002D5F48"/>
    <w:rsid w:val="002D5FF6"/>
    <w:rsid w:val="002D601D"/>
    <w:rsid w:val="002D62B1"/>
    <w:rsid w:val="002D6618"/>
    <w:rsid w:val="002D6A8D"/>
    <w:rsid w:val="002D7026"/>
    <w:rsid w:val="002D75E3"/>
    <w:rsid w:val="002D7685"/>
    <w:rsid w:val="002D76F4"/>
    <w:rsid w:val="002D77FB"/>
    <w:rsid w:val="002D7DAF"/>
    <w:rsid w:val="002E00BB"/>
    <w:rsid w:val="002E019D"/>
    <w:rsid w:val="002E06E9"/>
    <w:rsid w:val="002E0AD1"/>
    <w:rsid w:val="002E0D8A"/>
    <w:rsid w:val="002E1622"/>
    <w:rsid w:val="002E19C7"/>
    <w:rsid w:val="002E2DB1"/>
    <w:rsid w:val="002E2F93"/>
    <w:rsid w:val="002E366B"/>
    <w:rsid w:val="002E375F"/>
    <w:rsid w:val="002E3778"/>
    <w:rsid w:val="002E480F"/>
    <w:rsid w:val="002E4C8D"/>
    <w:rsid w:val="002E4CAA"/>
    <w:rsid w:val="002E5190"/>
    <w:rsid w:val="002E51D7"/>
    <w:rsid w:val="002E52F7"/>
    <w:rsid w:val="002E53F1"/>
    <w:rsid w:val="002E597D"/>
    <w:rsid w:val="002E6233"/>
    <w:rsid w:val="002E6A23"/>
    <w:rsid w:val="002E6A6D"/>
    <w:rsid w:val="002E6B65"/>
    <w:rsid w:val="002E6B7A"/>
    <w:rsid w:val="002E71EA"/>
    <w:rsid w:val="002E71FC"/>
    <w:rsid w:val="002E78A1"/>
    <w:rsid w:val="002E7A3D"/>
    <w:rsid w:val="002E7F68"/>
    <w:rsid w:val="002F01B8"/>
    <w:rsid w:val="002F04AF"/>
    <w:rsid w:val="002F0684"/>
    <w:rsid w:val="002F12E0"/>
    <w:rsid w:val="002F1A66"/>
    <w:rsid w:val="002F22EE"/>
    <w:rsid w:val="002F29D5"/>
    <w:rsid w:val="002F2A09"/>
    <w:rsid w:val="002F2BA9"/>
    <w:rsid w:val="002F2BC4"/>
    <w:rsid w:val="002F3016"/>
    <w:rsid w:val="002F32AF"/>
    <w:rsid w:val="002F354C"/>
    <w:rsid w:val="002F361C"/>
    <w:rsid w:val="002F3657"/>
    <w:rsid w:val="002F395A"/>
    <w:rsid w:val="002F3FDB"/>
    <w:rsid w:val="002F44C0"/>
    <w:rsid w:val="002F4F63"/>
    <w:rsid w:val="002F55D4"/>
    <w:rsid w:val="002F566A"/>
    <w:rsid w:val="002F5A85"/>
    <w:rsid w:val="002F614F"/>
    <w:rsid w:val="002F625C"/>
    <w:rsid w:val="002F6309"/>
    <w:rsid w:val="002F654A"/>
    <w:rsid w:val="002F70DF"/>
    <w:rsid w:val="002F7222"/>
    <w:rsid w:val="002F7709"/>
    <w:rsid w:val="002F7E5C"/>
    <w:rsid w:val="003007EB"/>
    <w:rsid w:val="00300998"/>
    <w:rsid w:val="0030121D"/>
    <w:rsid w:val="00301259"/>
    <w:rsid w:val="003017A4"/>
    <w:rsid w:val="00301F09"/>
    <w:rsid w:val="003025EC"/>
    <w:rsid w:val="00302732"/>
    <w:rsid w:val="00302967"/>
    <w:rsid w:val="00302D1D"/>
    <w:rsid w:val="00302D99"/>
    <w:rsid w:val="0030302F"/>
    <w:rsid w:val="003030DF"/>
    <w:rsid w:val="00303A7F"/>
    <w:rsid w:val="00303B02"/>
    <w:rsid w:val="003040D8"/>
    <w:rsid w:val="003045B0"/>
    <w:rsid w:val="003046AC"/>
    <w:rsid w:val="00304C84"/>
    <w:rsid w:val="003055D9"/>
    <w:rsid w:val="00305B15"/>
    <w:rsid w:val="00305D8D"/>
    <w:rsid w:val="00305ED2"/>
    <w:rsid w:val="00306255"/>
    <w:rsid w:val="003062C9"/>
    <w:rsid w:val="00306A11"/>
    <w:rsid w:val="00306A95"/>
    <w:rsid w:val="00306DA6"/>
    <w:rsid w:val="0030744B"/>
    <w:rsid w:val="0030750E"/>
    <w:rsid w:val="0030780A"/>
    <w:rsid w:val="00307969"/>
    <w:rsid w:val="00307ADC"/>
    <w:rsid w:val="00307EDD"/>
    <w:rsid w:val="0031035C"/>
    <w:rsid w:val="00310722"/>
    <w:rsid w:val="00310B9B"/>
    <w:rsid w:val="003116FC"/>
    <w:rsid w:val="0031182D"/>
    <w:rsid w:val="00311FCF"/>
    <w:rsid w:val="00312342"/>
    <w:rsid w:val="00312A7F"/>
    <w:rsid w:val="00312BC1"/>
    <w:rsid w:val="00312BED"/>
    <w:rsid w:val="003133AC"/>
    <w:rsid w:val="00313662"/>
    <w:rsid w:val="00313759"/>
    <w:rsid w:val="00313B1B"/>
    <w:rsid w:val="00314562"/>
    <w:rsid w:val="0031496E"/>
    <w:rsid w:val="003149B3"/>
    <w:rsid w:val="00314A4E"/>
    <w:rsid w:val="00314F0B"/>
    <w:rsid w:val="00315A1A"/>
    <w:rsid w:val="00315D50"/>
    <w:rsid w:val="00317135"/>
    <w:rsid w:val="0031776E"/>
    <w:rsid w:val="00317F5C"/>
    <w:rsid w:val="003202CF"/>
    <w:rsid w:val="003205C0"/>
    <w:rsid w:val="00320892"/>
    <w:rsid w:val="00320A18"/>
    <w:rsid w:val="00320AD0"/>
    <w:rsid w:val="0032100A"/>
    <w:rsid w:val="00321204"/>
    <w:rsid w:val="00321370"/>
    <w:rsid w:val="003216CF"/>
    <w:rsid w:val="003217C5"/>
    <w:rsid w:val="00321956"/>
    <w:rsid w:val="00321A1E"/>
    <w:rsid w:val="00321A83"/>
    <w:rsid w:val="00321F5A"/>
    <w:rsid w:val="00322585"/>
    <w:rsid w:val="003227FC"/>
    <w:rsid w:val="00322DF2"/>
    <w:rsid w:val="00323270"/>
    <w:rsid w:val="003235D2"/>
    <w:rsid w:val="003235E9"/>
    <w:rsid w:val="00324343"/>
    <w:rsid w:val="00324454"/>
    <w:rsid w:val="00324A2C"/>
    <w:rsid w:val="00324C3A"/>
    <w:rsid w:val="00324FDC"/>
    <w:rsid w:val="00325051"/>
    <w:rsid w:val="00325FC9"/>
    <w:rsid w:val="00326647"/>
    <w:rsid w:val="0032665D"/>
    <w:rsid w:val="00326715"/>
    <w:rsid w:val="00327631"/>
    <w:rsid w:val="00327A45"/>
    <w:rsid w:val="00327A75"/>
    <w:rsid w:val="0033052D"/>
    <w:rsid w:val="0033064E"/>
    <w:rsid w:val="003309C8"/>
    <w:rsid w:val="00330E86"/>
    <w:rsid w:val="00331962"/>
    <w:rsid w:val="003319DA"/>
    <w:rsid w:val="003328E3"/>
    <w:rsid w:val="00332B6B"/>
    <w:rsid w:val="003337D5"/>
    <w:rsid w:val="00333AA6"/>
    <w:rsid w:val="003342BA"/>
    <w:rsid w:val="003344D0"/>
    <w:rsid w:val="003351C1"/>
    <w:rsid w:val="00336BD6"/>
    <w:rsid w:val="00336DC3"/>
    <w:rsid w:val="00336FAB"/>
    <w:rsid w:val="00337DFF"/>
    <w:rsid w:val="00340043"/>
    <w:rsid w:val="00340517"/>
    <w:rsid w:val="0034054A"/>
    <w:rsid w:val="00340CA5"/>
    <w:rsid w:val="00341085"/>
    <w:rsid w:val="00341269"/>
    <w:rsid w:val="00341635"/>
    <w:rsid w:val="00341653"/>
    <w:rsid w:val="003417F6"/>
    <w:rsid w:val="0034191B"/>
    <w:rsid w:val="0034262A"/>
    <w:rsid w:val="0034270A"/>
    <w:rsid w:val="00342860"/>
    <w:rsid w:val="003428AB"/>
    <w:rsid w:val="00342C11"/>
    <w:rsid w:val="00342C8B"/>
    <w:rsid w:val="00342CB8"/>
    <w:rsid w:val="00342E0D"/>
    <w:rsid w:val="00343AAA"/>
    <w:rsid w:val="00343F44"/>
    <w:rsid w:val="003441D4"/>
    <w:rsid w:val="00344362"/>
    <w:rsid w:val="0034481E"/>
    <w:rsid w:val="0034489E"/>
    <w:rsid w:val="003458DD"/>
    <w:rsid w:val="00345FD7"/>
    <w:rsid w:val="00346153"/>
    <w:rsid w:val="00346865"/>
    <w:rsid w:val="00346B6E"/>
    <w:rsid w:val="00346C92"/>
    <w:rsid w:val="003474B0"/>
    <w:rsid w:val="00347837"/>
    <w:rsid w:val="00347A45"/>
    <w:rsid w:val="00350096"/>
    <w:rsid w:val="003500D9"/>
    <w:rsid w:val="003503D8"/>
    <w:rsid w:val="00350AD5"/>
    <w:rsid w:val="00350D09"/>
    <w:rsid w:val="0035103D"/>
    <w:rsid w:val="003511BA"/>
    <w:rsid w:val="00351643"/>
    <w:rsid w:val="00351778"/>
    <w:rsid w:val="003520AF"/>
    <w:rsid w:val="003524A3"/>
    <w:rsid w:val="003526C3"/>
    <w:rsid w:val="00352BB7"/>
    <w:rsid w:val="00353486"/>
    <w:rsid w:val="0035358E"/>
    <w:rsid w:val="00353695"/>
    <w:rsid w:val="00353696"/>
    <w:rsid w:val="00353C1B"/>
    <w:rsid w:val="00353D62"/>
    <w:rsid w:val="00353E11"/>
    <w:rsid w:val="00353F23"/>
    <w:rsid w:val="00354896"/>
    <w:rsid w:val="00354CDF"/>
    <w:rsid w:val="0035530A"/>
    <w:rsid w:val="0035590A"/>
    <w:rsid w:val="00355A52"/>
    <w:rsid w:val="00355BE8"/>
    <w:rsid w:val="00356DCB"/>
    <w:rsid w:val="00357052"/>
    <w:rsid w:val="00357E96"/>
    <w:rsid w:val="0036005E"/>
    <w:rsid w:val="00360093"/>
    <w:rsid w:val="00360E95"/>
    <w:rsid w:val="00360FD3"/>
    <w:rsid w:val="00361774"/>
    <w:rsid w:val="00362379"/>
    <w:rsid w:val="00362480"/>
    <w:rsid w:val="00362F94"/>
    <w:rsid w:val="00363497"/>
    <w:rsid w:val="003639A7"/>
    <w:rsid w:val="00363F68"/>
    <w:rsid w:val="0036469F"/>
    <w:rsid w:val="00364873"/>
    <w:rsid w:val="00365014"/>
    <w:rsid w:val="00365310"/>
    <w:rsid w:val="00365702"/>
    <w:rsid w:val="0036586A"/>
    <w:rsid w:val="00366321"/>
    <w:rsid w:val="0036638B"/>
    <w:rsid w:val="00366678"/>
    <w:rsid w:val="00366C38"/>
    <w:rsid w:val="00366CC6"/>
    <w:rsid w:val="00366DB0"/>
    <w:rsid w:val="00366E62"/>
    <w:rsid w:val="0037083B"/>
    <w:rsid w:val="00370C93"/>
    <w:rsid w:val="00371428"/>
    <w:rsid w:val="00371651"/>
    <w:rsid w:val="0037253D"/>
    <w:rsid w:val="003725B4"/>
    <w:rsid w:val="00372734"/>
    <w:rsid w:val="003735FB"/>
    <w:rsid w:val="003737A8"/>
    <w:rsid w:val="0037399E"/>
    <w:rsid w:val="00373DF0"/>
    <w:rsid w:val="00373F8C"/>
    <w:rsid w:val="003743F6"/>
    <w:rsid w:val="00374AB8"/>
    <w:rsid w:val="00374C1A"/>
    <w:rsid w:val="00374FD6"/>
    <w:rsid w:val="00375078"/>
    <w:rsid w:val="003757AA"/>
    <w:rsid w:val="003758D0"/>
    <w:rsid w:val="00375CE5"/>
    <w:rsid w:val="00376FB6"/>
    <w:rsid w:val="00377035"/>
    <w:rsid w:val="00377622"/>
    <w:rsid w:val="00377799"/>
    <w:rsid w:val="0037793C"/>
    <w:rsid w:val="00377A28"/>
    <w:rsid w:val="00377C89"/>
    <w:rsid w:val="0038036B"/>
    <w:rsid w:val="003803AD"/>
    <w:rsid w:val="00380620"/>
    <w:rsid w:val="00380A96"/>
    <w:rsid w:val="00380EA0"/>
    <w:rsid w:val="00380EF3"/>
    <w:rsid w:val="00380F1E"/>
    <w:rsid w:val="00381600"/>
    <w:rsid w:val="00381D16"/>
    <w:rsid w:val="00382301"/>
    <w:rsid w:val="00382C77"/>
    <w:rsid w:val="00383276"/>
    <w:rsid w:val="003836DB"/>
    <w:rsid w:val="00383DED"/>
    <w:rsid w:val="00383E60"/>
    <w:rsid w:val="00383ED7"/>
    <w:rsid w:val="0038438A"/>
    <w:rsid w:val="00384486"/>
    <w:rsid w:val="00384B45"/>
    <w:rsid w:val="00385A1E"/>
    <w:rsid w:val="00386124"/>
    <w:rsid w:val="0038667D"/>
    <w:rsid w:val="003870D8"/>
    <w:rsid w:val="00387293"/>
    <w:rsid w:val="00387363"/>
    <w:rsid w:val="00387E70"/>
    <w:rsid w:val="00387FE6"/>
    <w:rsid w:val="00390167"/>
    <w:rsid w:val="003904F5"/>
    <w:rsid w:val="00390A05"/>
    <w:rsid w:val="003915DA"/>
    <w:rsid w:val="00391905"/>
    <w:rsid w:val="00391E3C"/>
    <w:rsid w:val="00391F0E"/>
    <w:rsid w:val="0039254E"/>
    <w:rsid w:val="0039274F"/>
    <w:rsid w:val="00392D69"/>
    <w:rsid w:val="00393301"/>
    <w:rsid w:val="00393957"/>
    <w:rsid w:val="00393E08"/>
    <w:rsid w:val="0039499E"/>
    <w:rsid w:val="00395805"/>
    <w:rsid w:val="00396207"/>
    <w:rsid w:val="00396238"/>
    <w:rsid w:val="00396657"/>
    <w:rsid w:val="00396880"/>
    <w:rsid w:val="003968D1"/>
    <w:rsid w:val="003968EE"/>
    <w:rsid w:val="00396D5C"/>
    <w:rsid w:val="00396E10"/>
    <w:rsid w:val="0039749A"/>
    <w:rsid w:val="0039761D"/>
    <w:rsid w:val="00397737"/>
    <w:rsid w:val="003977E5"/>
    <w:rsid w:val="00397C65"/>
    <w:rsid w:val="00397E9F"/>
    <w:rsid w:val="003A02B2"/>
    <w:rsid w:val="003A0578"/>
    <w:rsid w:val="003A090C"/>
    <w:rsid w:val="003A0AE9"/>
    <w:rsid w:val="003A0C06"/>
    <w:rsid w:val="003A0D23"/>
    <w:rsid w:val="003A1532"/>
    <w:rsid w:val="003A1720"/>
    <w:rsid w:val="003A203D"/>
    <w:rsid w:val="003A2617"/>
    <w:rsid w:val="003A28D6"/>
    <w:rsid w:val="003A2C6D"/>
    <w:rsid w:val="003A2EC9"/>
    <w:rsid w:val="003A2FA3"/>
    <w:rsid w:val="003A42B3"/>
    <w:rsid w:val="003A4AF0"/>
    <w:rsid w:val="003A4B00"/>
    <w:rsid w:val="003A5141"/>
    <w:rsid w:val="003A5620"/>
    <w:rsid w:val="003A5FF5"/>
    <w:rsid w:val="003A61E7"/>
    <w:rsid w:val="003A6EA0"/>
    <w:rsid w:val="003A6FF6"/>
    <w:rsid w:val="003A7315"/>
    <w:rsid w:val="003A7B08"/>
    <w:rsid w:val="003B0143"/>
    <w:rsid w:val="003B0A55"/>
    <w:rsid w:val="003B10C7"/>
    <w:rsid w:val="003B1137"/>
    <w:rsid w:val="003B1269"/>
    <w:rsid w:val="003B12EC"/>
    <w:rsid w:val="003B1A5A"/>
    <w:rsid w:val="003B2298"/>
    <w:rsid w:val="003B25AC"/>
    <w:rsid w:val="003B2622"/>
    <w:rsid w:val="003B28F5"/>
    <w:rsid w:val="003B300E"/>
    <w:rsid w:val="003B30B0"/>
    <w:rsid w:val="003B3D6A"/>
    <w:rsid w:val="003B40AE"/>
    <w:rsid w:val="003B41E5"/>
    <w:rsid w:val="003B4417"/>
    <w:rsid w:val="003B4888"/>
    <w:rsid w:val="003B489C"/>
    <w:rsid w:val="003B49BA"/>
    <w:rsid w:val="003B4A0E"/>
    <w:rsid w:val="003B4E0E"/>
    <w:rsid w:val="003B528E"/>
    <w:rsid w:val="003B53AF"/>
    <w:rsid w:val="003B5B60"/>
    <w:rsid w:val="003B5C97"/>
    <w:rsid w:val="003B5EA9"/>
    <w:rsid w:val="003B6A50"/>
    <w:rsid w:val="003B6F23"/>
    <w:rsid w:val="003B79E4"/>
    <w:rsid w:val="003C01CA"/>
    <w:rsid w:val="003C03B5"/>
    <w:rsid w:val="003C065B"/>
    <w:rsid w:val="003C139F"/>
    <w:rsid w:val="003C1788"/>
    <w:rsid w:val="003C1838"/>
    <w:rsid w:val="003C2193"/>
    <w:rsid w:val="003C2503"/>
    <w:rsid w:val="003C25F6"/>
    <w:rsid w:val="003C2978"/>
    <w:rsid w:val="003C300E"/>
    <w:rsid w:val="003C3296"/>
    <w:rsid w:val="003C40A4"/>
    <w:rsid w:val="003C433C"/>
    <w:rsid w:val="003C4563"/>
    <w:rsid w:val="003C4688"/>
    <w:rsid w:val="003C4833"/>
    <w:rsid w:val="003C4878"/>
    <w:rsid w:val="003C53CA"/>
    <w:rsid w:val="003C59F9"/>
    <w:rsid w:val="003C5AAB"/>
    <w:rsid w:val="003C5C6E"/>
    <w:rsid w:val="003C5CC3"/>
    <w:rsid w:val="003C61F6"/>
    <w:rsid w:val="003C625E"/>
    <w:rsid w:val="003C643A"/>
    <w:rsid w:val="003C6452"/>
    <w:rsid w:val="003C65D1"/>
    <w:rsid w:val="003C72BE"/>
    <w:rsid w:val="003C73C8"/>
    <w:rsid w:val="003C7517"/>
    <w:rsid w:val="003C7693"/>
    <w:rsid w:val="003C775B"/>
    <w:rsid w:val="003C778F"/>
    <w:rsid w:val="003C78FE"/>
    <w:rsid w:val="003C7B5A"/>
    <w:rsid w:val="003D0142"/>
    <w:rsid w:val="003D0FB2"/>
    <w:rsid w:val="003D1885"/>
    <w:rsid w:val="003D222A"/>
    <w:rsid w:val="003D29DD"/>
    <w:rsid w:val="003D2CB3"/>
    <w:rsid w:val="003D2D61"/>
    <w:rsid w:val="003D37FD"/>
    <w:rsid w:val="003D3E12"/>
    <w:rsid w:val="003D49A6"/>
    <w:rsid w:val="003D58EF"/>
    <w:rsid w:val="003D593F"/>
    <w:rsid w:val="003D599F"/>
    <w:rsid w:val="003D59BB"/>
    <w:rsid w:val="003D5FDD"/>
    <w:rsid w:val="003D66C5"/>
    <w:rsid w:val="003D67E2"/>
    <w:rsid w:val="003D68E5"/>
    <w:rsid w:val="003D69C5"/>
    <w:rsid w:val="003D6E36"/>
    <w:rsid w:val="003D73DD"/>
    <w:rsid w:val="003D797C"/>
    <w:rsid w:val="003D7982"/>
    <w:rsid w:val="003E002F"/>
    <w:rsid w:val="003E02DB"/>
    <w:rsid w:val="003E0607"/>
    <w:rsid w:val="003E0AFE"/>
    <w:rsid w:val="003E14E5"/>
    <w:rsid w:val="003E18C2"/>
    <w:rsid w:val="003E198A"/>
    <w:rsid w:val="003E2065"/>
    <w:rsid w:val="003E28B8"/>
    <w:rsid w:val="003E2D39"/>
    <w:rsid w:val="003E3017"/>
    <w:rsid w:val="003E30CE"/>
    <w:rsid w:val="003E338B"/>
    <w:rsid w:val="003E3480"/>
    <w:rsid w:val="003E36C6"/>
    <w:rsid w:val="003E3AB1"/>
    <w:rsid w:val="003E3C6E"/>
    <w:rsid w:val="003E44C5"/>
    <w:rsid w:val="003E4887"/>
    <w:rsid w:val="003E4927"/>
    <w:rsid w:val="003E63AF"/>
    <w:rsid w:val="003E6742"/>
    <w:rsid w:val="003E68A0"/>
    <w:rsid w:val="003E70BC"/>
    <w:rsid w:val="003E7F95"/>
    <w:rsid w:val="003F0C56"/>
    <w:rsid w:val="003F11BE"/>
    <w:rsid w:val="003F189B"/>
    <w:rsid w:val="003F1982"/>
    <w:rsid w:val="003F1ED6"/>
    <w:rsid w:val="003F24DF"/>
    <w:rsid w:val="003F2D59"/>
    <w:rsid w:val="003F3751"/>
    <w:rsid w:val="003F46A0"/>
    <w:rsid w:val="003F49BF"/>
    <w:rsid w:val="003F520A"/>
    <w:rsid w:val="003F548C"/>
    <w:rsid w:val="003F5816"/>
    <w:rsid w:val="003F5A53"/>
    <w:rsid w:val="003F5D5B"/>
    <w:rsid w:val="003F694B"/>
    <w:rsid w:val="003F7021"/>
    <w:rsid w:val="003F72DD"/>
    <w:rsid w:val="00400197"/>
    <w:rsid w:val="00400A9D"/>
    <w:rsid w:val="00401670"/>
    <w:rsid w:val="00401AD3"/>
    <w:rsid w:val="00401E48"/>
    <w:rsid w:val="004024B9"/>
    <w:rsid w:val="00402882"/>
    <w:rsid w:val="00402A49"/>
    <w:rsid w:val="00402B28"/>
    <w:rsid w:val="00402FE7"/>
    <w:rsid w:val="004030F2"/>
    <w:rsid w:val="004031B4"/>
    <w:rsid w:val="0040337D"/>
    <w:rsid w:val="004034E1"/>
    <w:rsid w:val="00403545"/>
    <w:rsid w:val="00403624"/>
    <w:rsid w:val="00404088"/>
    <w:rsid w:val="00404177"/>
    <w:rsid w:val="004048F6"/>
    <w:rsid w:val="00404F68"/>
    <w:rsid w:val="0040505B"/>
    <w:rsid w:val="00405777"/>
    <w:rsid w:val="004064B0"/>
    <w:rsid w:val="00406624"/>
    <w:rsid w:val="0040685F"/>
    <w:rsid w:val="00406E6E"/>
    <w:rsid w:val="00406FF9"/>
    <w:rsid w:val="00407142"/>
    <w:rsid w:val="004072F9"/>
    <w:rsid w:val="00407AAD"/>
    <w:rsid w:val="00407D00"/>
    <w:rsid w:val="00407D7D"/>
    <w:rsid w:val="00410270"/>
    <w:rsid w:val="004105E9"/>
    <w:rsid w:val="00410861"/>
    <w:rsid w:val="004112FD"/>
    <w:rsid w:val="0041150A"/>
    <w:rsid w:val="0041158C"/>
    <w:rsid w:val="004118B3"/>
    <w:rsid w:val="004118D1"/>
    <w:rsid w:val="00411949"/>
    <w:rsid w:val="004119C6"/>
    <w:rsid w:val="00411B5E"/>
    <w:rsid w:val="0041244A"/>
    <w:rsid w:val="00412727"/>
    <w:rsid w:val="00413435"/>
    <w:rsid w:val="00413915"/>
    <w:rsid w:val="00414045"/>
    <w:rsid w:val="00414198"/>
    <w:rsid w:val="00414717"/>
    <w:rsid w:val="004149BE"/>
    <w:rsid w:val="00414A8A"/>
    <w:rsid w:val="00414ECC"/>
    <w:rsid w:val="004153F3"/>
    <w:rsid w:val="00415A03"/>
    <w:rsid w:val="00415A17"/>
    <w:rsid w:val="00415C0F"/>
    <w:rsid w:val="00415CD5"/>
    <w:rsid w:val="00416AAE"/>
    <w:rsid w:val="00416B5A"/>
    <w:rsid w:val="00416B5F"/>
    <w:rsid w:val="00416F4C"/>
    <w:rsid w:val="0041774E"/>
    <w:rsid w:val="00417E10"/>
    <w:rsid w:val="004203A9"/>
    <w:rsid w:val="0042057C"/>
    <w:rsid w:val="004206C1"/>
    <w:rsid w:val="00420B31"/>
    <w:rsid w:val="00421882"/>
    <w:rsid w:val="00421BEC"/>
    <w:rsid w:val="00421F5F"/>
    <w:rsid w:val="004220B4"/>
    <w:rsid w:val="00422351"/>
    <w:rsid w:val="00422C6E"/>
    <w:rsid w:val="00422D03"/>
    <w:rsid w:val="00422ED1"/>
    <w:rsid w:val="00422FBA"/>
    <w:rsid w:val="00423BE1"/>
    <w:rsid w:val="0042412D"/>
    <w:rsid w:val="00424ED9"/>
    <w:rsid w:val="00425EA9"/>
    <w:rsid w:val="00426282"/>
    <w:rsid w:val="00426BA3"/>
    <w:rsid w:val="00426EAB"/>
    <w:rsid w:val="0042708B"/>
    <w:rsid w:val="004271C2"/>
    <w:rsid w:val="00427439"/>
    <w:rsid w:val="00427466"/>
    <w:rsid w:val="00427AFF"/>
    <w:rsid w:val="00427FFB"/>
    <w:rsid w:val="00430D38"/>
    <w:rsid w:val="00430EF5"/>
    <w:rsid w:val="00430F00"/>
    <w:rsid w:val="004316F0"/>
    <w:rsid w:val="00431F67"/>
    <w:rsid w:val="00432ED4"/>
    <w:rsid w:val="00433985"/>
    <w:rsid w:val="004339E3"/>
    <w:rsid w:val="0043409F"/>
    <w:rsid w:val="004344A8"/>
    <w:rsid w:val="004357A6"/>
    <w:rsid w:val="00435ABF"/>
    <w:rsid w:val="004363BA"/>
    <w:rsid w:val="00436AD2"/>
    <w:rsid w:val="00436E1D"/>
    <w:rsid w:val="00436FD2"/>
    <w:rsid w:val="00436FF1"/>
    <w:rsid w:val="00437540"/>
    <w:rsid w:val="00437610"/>
    <w:rsid w:val="00437677"/>
    <w:rsid w:val="00437841"/>
    <w:rsid w:val="00437F5D"/>
    <w:rsid w:val="0044054D"/>
    <w:rsid w:val="004407EB"/>
    <w:rsid w:val="00440B11"/>
    <w:rsid w:val="00441F7D"/>
    <w:rsid w:val="0044209B"/>
    <w:rsid w:val="00442484"/>
    <w:rsid w:val="00442812"/>
    <w:rsid w:val="00442A20"/>
    <w:rsid w:val="00442B46"/>
    <w:rsid w:val="004433A6"/>
    <w:rsid w:val="00443AC9"/>
    <w:rsid w:val="00443DBB"/>
    <w:rsid w:val="004447F1"/>
    <w:rsid w:val="00444D25"/>
    <w:rsid w:val="00444DBE"/>
    <w:rsid w:val="00444DC5"/>
    <w:rsid w:val="00445A11"/>
    <w:rsid w:val="00445CAC"/>
    <w:rsid w:val="00446681"/>
    <w:rsid w:val="0044686E"/>
    <w:rsid w:val="00446A9F"/>
    <w:rsid w:val="00446AC1"/>
    <w:rsid w:val="00446CE2"/>
    <w:rsid w:val="00446DCB"/>
    <w:rsid w:val="00447511"/>
    <w:rsid w:val="004478FF"/>
    <w:rsid w:val="00450954"/>
    <w:rsid w:val="0045187F"/>
    <w:rsid w:val="00451AEA"/>
    <w:rsid w:val="004524A3"/>
    <w:rsid w:val="00452CC9"/>
    <w:rsid w:val="00452FEA"/>
    <w:rsid w:val="00453230"/>
    <w:rsid w:val="00453E9B"/>
    <w:rsid w:val="00453EAC"/>
    <w:rsid w:val="00453F9D"/>
    <w:rsid w:val="00454272"/>
    <w:rsid w:val="0045439D"/>
    <w:rsid w:val="00454651"/>
    <w:rsid w:val="00454AB2"/>
    <w:rsid w:val="00455575"/>
    <w:rsid w:val="00455CAD"/>
    <w:rsid w:val="00455D22"/>
    <w:rsid w:val="00456217"/>
    <w:rsid w:val="00456454"/>
    <w:rsid w:val="00456A9B"/>
    <w:rsid w:val="00457095"/>
    <w:rsid w:val="004570BC"/>
    <w:rsid w:val="004577C8"/>
    <w:rsid w:val="00457B5D"/>
    <w:rsid w:val="00457D55"/>
    <w:rsid w:val="00457F55"/>
    <w:rsid w:val="00460253"/>
    <w:rsid w:val="00460418"/>
    <w:rsid w:val="0046054D"/>
    <w:rsid w:val="00460658"/>
    <w:rsid w:val="00460851"/>
    <w:rsid w:val="004612BC"/>
    <w:rsid w:val="00461B67"/>
    <w:rsid w:val="00461D25"/>
    <w:rsid w:val="00462A85"/>
    <w:rsid w:val="00462B06"/>
    <w:rsid w:val="00462BDC"/>
    <w:rsid w:val="00462EB1"/>
    <w:rsid w:val="00463296"/>
    <w:rsid w:val="00463493"/>
    <w:rsid w:val="0046392F"/>
    <w:rsid w:val="004640BC"/>
    <w:rsid w:val="00464114"/>
    <w:rsid w:val="004641E6"/>
    <w:rsid w:val="00464425"/>
    <w:rsid w:val="00464613"/>
    <w:rsid w:val="004652ED"/>
    <w:rsid w:val="00466912"/>
    <w:rsid w:val="004669F4"/>
    <w:rsid w:val="00466EF2"/>
    <w:rsid w:val="00467057"/>
    <w:rsid w:val="004674D7"/>
    <w:rsid w:val="0046796F"/>
    <w:rsid w:val="004679CC"/>
    <w:rsid w:val="00467BBB"/>
    <w:rsid w:val="00467CA3"/>
    <w:rsid w:val="00467ED7"/>
    <w:rsid w:val="004704B4"/>
    <w:rsid w:val="00470C91"/>
    <w:rsid w:val="004713E6"/>
    <w:rsid w:val="0047196E"/>
    <w:rsid w:val="00471BB4"/>
    <w:rsid w:val="00471DE8"/>
    <w:rsid w:val="00472D6B"/>
    <w:rsid w:val="00472DF7"/>
    <w:rsid w:val="0047402A"/>
    <w:rsid w:val="0047411A"/>
    <w:rsid w:val="00474280"/>
    <w:rsid w:val="00474C7F"/>
    <w:rsid w:val="00474CD8"/>
    <w:rsid w:val="004758E3"/>
    <w:rsid w:val="00475B43"/>
    <w:rsid w:val="00475D38"/>
    <w:rsid w:val="00475DEF"/>
    <w:rsid w:val="0047668C"/>
    <w:rsid w:val="004769F3"/>
    <w:rsid w:val="00476AA3"/>
    <w:rsid w:val="00476FF7"/>
    <w:rsid w:val="0047710B"/>
    <w:rsid w:val="00477344"/>
    <w:rsid w:val="00477988"/>
    <w:rsid w:val="004779C2"/>
    <w:rsid w:val="00477C9C"/>
    <w:rsid w:val="00477FDA"/>
    <w:rsid w:val="004800FB"/>
    <w:rsid w:val="004802FB"/>
    <w:rsid w:val="00480310"/>
    <w:rsid w:val="004803E5"/>
    <w:rsid w:val="004803F8"/>
    <w:rsid w:val="00480814"/>
    <w:rsid w:val="004809C7"/>
    <w:rsid w:val="00480BEB"/>
    <w:rsid w:val="0048145B"/>
    <w:rsid w:val="00481727"/>
    <w:rsid w:val="00481743"/>
    <w:rsid w:val="00481CBC"/>
    <w:rsid w:val="00482262"/>
    <w:rsid w:val="00482491"/>
    <w:rsid w:val="004825C6"/>
    <w:rsid w:val="00482E37"/>
    <w:rsid w:val="00483D8D"/>
    <w:rsid w:val="00483DF3"/>
    <w:rsid w:val="00484094"/>
    <w:rsid w:val="0048424F"/>
    <w:rsid w:val="00484409"/>
    <w:rsid w:val="00484544"/>
    <w:rsid w:val="00484637"/>
    <w:rsid w:val="004847FD"/>
    <w:rsid w:val="00484D93"/>
    <w:rsid w:val="00485245"/>
    <w:rsid w:val="00485370"/>
    <w:rsid w:val="0048683E"/>
    <w:rsid w:val="00486F89"/>
    <w:rsid w:val="00487332"/>
    <w:rsid w:val="00487454"/>
    <w:rsid w:val="004876D4"/>
    <w:rsid w:val="00487A77"/>
    <w:rsid w:val="00487C46"/>
    <w:rsid w:val="00487F23"/>
    <w:rsid w:val="0049006E"/>
    <w:rsid w:val="0049026C"/>
    <w:rsid w:val="00490448"/>
    <w:rsid w:val="004905BC"/>
    <w:rsid w:val="00490722"/>
    <w:rsid w:val="00490914"/>
    <w:rsid w:val="00490B03"/>
    <w:rsid w:val="00490EFE"/>
    <w:rsid w:val="0049119B"/>
    <w:rsid w:val="00491253"/>
    <w:rsid w:val="0049141A"/>
    <w:rsid w:val="00491863"/>
    <w:rsid w:val="00491B67"/>
    <w:rsid w:val="00491CEF"/>
    <w:rsid w:val="00491F64"/>
    <w:rsid w:val="0049251F"/>
    <w:rsid w:val="004927D3"/>
    <w:rsid w:val="00492ABC"/>
    <w:rsid w:val="00492C5B"/>
    <w:rsid w:val="00492C88"/>
    <w:rsid w:val="00493528"/>
    <w:rsid w:val="00493954"/>
    <w:rsid w:val="0049440D"/>
    <w:rsid w:val="0049510E"/>
    <w:rsid w:val="00495284"/>
    <w:rsid w:val="00495579"/>
    <w:rsid w:val="004955B3"/>
    <w:rsid w:val="00495B64"/>
    <w:rsid w:val="00495BCA"/>
    <w:rsid w:val="004961B5"/>
    <w:rsid w:val="00496334"/>
    <w:rsid w:val="004966E6"/>
    <w:rsid w:val="00496ACE"/>
    <w:rsid w:val="00496F6C"/>
    <w:rsid w:val="00497E0F"/>
    <w:rsid w:val="004A00D6"/>
    <w:rsid w:val="004A12DC"/>
    <w:rsid w:val="004A1326"/>
    <w:rsid w:val="004A16C7"/>
    <w:rsid w:val="004A1B43"/>
    <w:rsid w:val="004A1FC8"/>
    <w:rsid w:val="004A2CFF"/>
    <w:rsid w:val="004A2D54"/>
    <w:rsid w:val="004A2D94"/>
    <w:rsid w:val="004A2E57"/>
    <w:rsid w:val="004A314D"/>
    <w:rsid w:val="004A3197"/>
    <w:rsid w:val="004A31EB"/>
    <w:rsid w:val="004A42D7"/>
    <w:rsid w:val="004A47C3"/>
    <w:rsid w:val="004A4C6C"/>
    <w:rsid w:val="004A5122"/>
    <w:rsid w:val="004A51BE"/>
    <w:rsid w:val="004A5520"/>
    <w:rsid w:val="004A5529"/>
    <w:rsid w:val="004A6164"/>
    <w:rsid w:val="004A62A9"/>
    <w:rsid w:val="004A62BD"/>
    <w:rsid w:val="004A64A4"/>
    <w:rsid w:val="004A74E9"/>
    <w:rsid w:val="004A7626"/>
    <w:rsid w:val="004A79BD"/>
    <w:rsid w:val="004B058A"/>
    <w:rsid w:val="004B06B4"/>
    <w:rsid w:val="004B0D29"/>
    <w:rsid w:val="004B0EDA"/>
    <w:rsid w:val="004B10E9"/>
    <w:rsid w:val="004B132D"/>
    <w:rsid w:val="004B16C7"/>
    <w:rsid w:val="004B1E0D"/>
    <w:rsid w:val="004B1F21"/>
    <w:rsid w:val="004B236A"/>
    <w:rsid w:val="004B2C04"/>
    <w:rsid w:val="004B2D39"/>
    <w:rsid w:val="004B366E"/>
    <w:rsid w:val="004B3A32"/>
    <w:rsid w:val="004B3D95"/>
    <w:rsid w:val="004B3FEB"/>
    <w:rsid w:val="004B3FF7"/>
    <w:rsid w:val="004B476F"/>
    <w:rsid w:val="004B532B"/>
    <w:rsid w:val="004B5633"/>
    <w:rsid w:val="004B5B38"/>
    <w:rsid w:val="004B5BBD"/>
    <w:rsid w:val="004B5ED6"/>
    <w:rsid w:val="004B616D"/>
    <w:rsid w:val="004B6573"/>
    <w:rsid w:val="004B65C3"/>
    <w:rsid w:val="004B662E"/>
    <w:rsid w:val="004B68E6"/>
    <w:rsid w:val="004B692E"/>
    <w:rsid w:val="004B6B5A"/>
    <w:rsid w:val="004B6D7D"/>
    <w:rsid w:val="004C0439"/>
    <w:rsid w:val="004C06BD"/>
    <w:rsid w:val="004C0A40"/>
    <w:rsid w:val="004C0EE3"/>
    <w:rsid w:val="004C0F64"/>
    <w:rsid w:val="004C11F1"/>
    <w:rsid w:val="004C1631"/>
    <w:rsid w:val="004C1AD3"/>
    <w:rsid w:val="004C1B93"/>
    <w:rsid w:val="004C22D2"/>
    <w:rsid w:val="004C3592"/>
    <w:rsid w:val="004C3824"/>
    <w:rsid w:val="004C5A72"/>
    <w:rsid w:val="004C60BF"/>
    <w:rsid w:val="004C6837"/>
    <w:rsid w:val="004C6D6E"/>
    <w:rsid w:val="004C70CE"/>
    <w:rsid w:val="004C73A6"/>
    <w:rsid w:val="004C7FCA"/>
    <w:rsid w:val="004D1735"/>
    <w:rsid w:val="004D2B9B"/>
    <w:rsid w:val="004D2D74"/>
    <w:rsid w:val="004D3420"/>
    <w:rsid w:val="004D385E"/>
    <w:rsid w:val="004D3D30"/>
    <w:rsid w:val="004D4335"/>
    <w:rsid w:val="004D49F2"/>
    <w:rsid w:val="004D4B50"/>
    <w:rsid w:val="004D4C0A"/>
    <w:rsid w:val="004D4EEF"/>
    <w:rsid w:val="004D501F"/>
    <w:rsid w:val="004D504F"/>
    <w:rsid w:val="004D524C"/>
    <w:rsid w:val="004D569C"/>
    <w:rsid w:val="004D590B"/>
    <w:rsid w:val="004D5D3D"/>
    <w:rsid w:val="004D68F0"/>
    <w:rsid w:val="004D6A04"/>
    <w:rsid w:val="004D6B90"/>
    <w:rsid w:val="004D6FAB"/>
    <w:rsid w:val="004D74E9"/>
    <w:rsid w:val="004D788C"/>
    <w:rsid w:val="004D7C1A"/>
    <w:rsid w:val="004D7F9C"/>
    <w:rsid w:val="004E0561"/>
    <w:rsid w:val="004E0D82"/>
    <w:rsid w:val="004E10AA"/>
    <w:rsid w:val="004E1938"/>
    <w:rsid w:val="004E1E70"/>
    <w:rsid w:val="004E223B"/>
    <w:rsid w:val="004E2858"/>
    <w:rsid w:val="004E33CA"/>
    <w:rsid w:val="004E34EB"/>
    <w:rsid w:val="004E4500"/>
    <w:rsid w:val="004E4C01"/>
    <w:rsid w:val="004E4C8D"/>
    <w:rsid w:val="004E4D08"/>
    <w:rsid w:val="004E5162"/>
    <w:rsid w:val="004E55AC"/>
    <w:rsid w:val="004E5772"/>
    <w:rsid w:val="004E5A1C"/>
    <w:rsid w:val="004E5A82"/>
    <w:rsid w:val="004E5B59"/>
    <w:rsid w:val="004E5E9B"/>
    <w:rsid w:val="004E6136"/>
    <w:rsid w:val="004E6358"/>
    <w:rsid w:val="004E6E82"/>
    <w:rsid w:val="004E7003"/>
    <w:rsid w:val="004E71BE"/>
    <w:rsid w:val="004E75B9"/>
    <w:rsid w:val="004E77DA"/>
    <w:rsid w:val="004E7AF7"/>
    <w:rsid w:val="004F18D2"/>
    <w:rsid w:val="004F19F5"/>
    <w:rsid w:val="004F1B57"/>
    <w:rsid w:val="004F1BE8"/>
    <w:rsid w:val="004F2186"/>
    <w:rsid w:val="004F2529"/>
    <w:rsid w:val="004F2656"/>
    <w:rsid w:val="004F2708"/>
    <w:rsid w:val="004F2D3A"/>
    <w:rsid w:val="004F2D58"/>
    <w:rsid w:val="004F398A"/>
    <w:rsid w:val="004F3DEB"/>
    <w:rsid w:val="004F41D8"/>
    <w:rsid w:val="004F4435"/>
    <w:rsid w:val="004F4464"/>
    <w:rsid w:val="004F4671"/>
    <w:rsid w:val="004F47E3"/>
    <w:rsid w:val="004F52E8"/>
    <w:rsid w:val="004F55B8"/>
    <w:rsid w:val="004F5769"/>
    <w:rsid w:val="004F57A3"/>
    <w:rsid w:val="004F5B98"/>
    <w:rsid w:val="004F606E"/>
    <w:rsid w:val="004F6504"/>
    <w:rsid w:val="004F662F"/>
    <w:rsid w:val="004F6D4D"/>
    <w:rsid w:val="004F7A12"/>
    <w:rsid w:val="004F7EBD"/>
    <w:rsid w:val="00501866"/>
    <w:rsid w:val="0050204C"/>
    <w:rsid w:val="00502441"/>
    <w:rsid w:val="0050389B"/>
    <w:rsid w:val="00503AA9"/>
    <w:rsid w:val="00503B20"/>
    <w:rsid w:val="00503C8F"/>
    <w:rsid w:val="00504541"/>
    <w:rsid w:val="00504DA1"/>
    <w:rsid w:val="00504E46"/>
    <w:rsid w:val="005051AC"/>
    <w:rsid w:val="005056C7"/>
    <w:rsid w:val="005057B1"/>
    <w:rsid w:val="005057EE"/>
    <w:rsid w:val="0050598A"/>
    <w:rsid w:val="00505CAF"/>
    <w:rsid w:val="005063D3"/>
    <w:rsid w:val="005065BD"/>
    <w:rsid w:val="005065F0"/>
    <w:rsid w:val="005069A7"/>
    <w:rsid w:val="00507227"/>
    <w:rsid w:val="00507526"/>
    <w:rsid w:val="00510EBE"/>
    <w:rsid w:val="005112C8"/>
    <w:rsid w:val="00511F11"/>
    <w:rsid w:val="00512249"/>
    <w:rsid w:val="00512BCA"/>
    <w:rsid w:val="00512E8E"/>
    <w:rsid w:val="00512F0D"/>
    <w:rsid w:val="00513895"/>
    <w:rsid w:val="005139AA"/>
    <w:rsid w:val="00513BC2"/>
    <w:rsid w:val="00513E23"/>
    <w:rsid w:val="00513EE5"/>
    <w:rsid w:val="00514795"/>
    <w:rsid w:val="00514943"/>
    <w:rsid w:val="00515153"/>
    <w:rsid w:val="00515266"/>
    <w:rsid w:val="005153B8"/>
    <w:rsid w:val="00516446"/>
    <w:rsid w:val="005165C9"/>
    <w:rsid w:val="00516B05"/>
    <w:rsid w:val="005172C6"/>
    <w:rsid w:val="005177DB"/>
    <w:rsid w:val="0051780A"/>
    <w:rsid w:val="00517E6A"/>
    <w:rsid w:val="00520BFA"/>
    <w:rsid w:val="00520E81"/>
    <w:rsid w:val="005211F1"/>
    <w:rsid w:val="00521550"/>
    <w:rsid w:val="005216F4"/>
    <w:rsid w:val="005219EA"/>
    <w:rsid w:val="00521A37"/>
    <w:rsid w:val="00521AC0"/>
    <w:rsid w:val="00521C70"/>
    <w:rsid w:val="00521D2F"/>
    <w:rsid w:val="00521D99"/>
    <w:rsid w:val="00521F5A"/>
    <w:rsid w:val="00522269"/>
    <w:rsid w:val="00522716"/>
    <w:rsid w:val="00522BCD"/>
    <w:rsid w:val="00522F61"/>
    <w:rsid w:val="005231E8"/>
    <w:rsid w:val="0052355E"/>
    <w:rsid w:val="00523607"/>
    <w:rsid w:val="00523A91"/>
    <w:rsid w:val="00523B81"/>
    <w:rsid w:val="005244A6"/>
    <w:rsid w:val="00524A39"/>
    <w:rsid w:val="00524B45"/>
    <w:rsid w:val="0052582D"/>
    <w:rsid w:val="00525A52"/>
    <w:rsid w:val="00525BE9"/>
    <w:rsid w:val="005260F3"/>
    <w:rsid w:val="005261B2"/>
    <w:rsid w:val="0052631B"/>
    <w:rsid w:val="00526615"/>
    <w:rsid w:val="00527FFB"/>
    <w:rsid w:val="005305DF"/>
    <w:rsid w:val="00530817"/>
    <w:rsid w:val="005309FB"/>
    <w:rsid w:val="00530A15"/>
    <w:rsid w:val="00530C1C"/>
    <w:rsid w:val="005312F7"/>
    <w:rsid w:val="00531C36"/>
    <w:rsid w:val="00531CCF"/>
    <w:rsid w:val="00531CED"/>
    <w:rsid w:val="005321E6"/>
    <w:rsid w:val="00532CB1"/>
    <w:rsid w:val="00533050"/>
    <w:rsid w:val="00533A62"/>
    <w:rsid w:val="00533B50"/>
    <w:rsid w:val="00533D5F"/>
    <w:rsid w:val="00533DA6"/>
    <w:rsid w:val="00534183"/>
    <w:rsid w:val="0053443E"/>
    <w:rsid w:val="00535CC7"/>
    <w:rsid w:val="00535EAA"/>
    <w:rsid w:val="005360FF"/>
    <w:rsid w:val="00536313"/>
    <w:rsid w:val="005364CF"/>
    <w:rsid w:val="0053666B"/>
    <w:rsid w:val="00536A9B"/>
    <w:rsid w:val="0053710F"/>
    <w:rsid w:val="0053775B"/>
    <w:rsid w:val="00537AB9"/>
    <w:rsid w:val="00537B5E"/>
    <w:rsid w:val="005409AF"/>
    <w:rsid w:val="00541A69"/>
    <w:rsid w:val="00542490"/>
    <w:rsid w:val="00543372"/>
    <w:rsid w:val="00543CD6"/>
    <w:rsid w:val="005440D1"/>
    <w:rsid w:val="0054445C"/>
    <w:rsid w:val="005448E3"/>
    <w:rsid w:val="0054513A"/>
    <w:rsid w:val="005456D4"/>
    <w:rsid w:val="0054589E"/>
    <w:rsid w:val="00545B18"/>
    <w:rsid w:val="0054641B"/>
    <w:rsid w:val="0054642C"/>
    <w:rsid w:val="005464D9"/>
    <w:rsid w:val="005466AC"/>
    <w:rsid w:val="00546795"/>
    <w:rsid w:val="00546D98"/>
    <w:rsid w:val="00546DD9"/>
    <w:rsid w:val="00547735"/>
    <w:rsid w:val="005477DB"/>
    <w:rsid w:val="00547BDB"/>
    <w:rsid w:val="00547E05"/>
    <w:rsid w:val="00547FDD"/>
    <w:rsid w:val="005500B1"/>
    <w:rsid w:val="00550F1C"/>
    <w:rsid w:val="00551478"/>
    <w:rsid w:val="00551516"/>
    <w:rsid w:val="00551A4A"/>
    <w:rsid w:val="00551DC6"/>
    <w:rsid w:val="00551FDE"/>
    <w:rsid w:val="00552109"/>
    <w:rsid w:val="0055233C"/>
    <w:rsid w:val="005527CD"/>
    <w:rsid w:val="005529CF"/>
    <w:rsid w:val="00553116"/>
    <w:rsid w:val="005533F3"/>
    <w:rsid w:val="00553617"/>
    <w:rsid w:val="00553D0A"/>
    <w:rsid w:val="0055445C"/>
    <w:rsid w:val="005544F9"/>
    <w:rsid w:val="00554598"/>
    <w:rsid w:val="00554C27"/>
    <w:rsid w:val="005557C1"/>
    <w:rsid w:val="0055586E"/>
    <w:rsid w:val="00555B41"/>
    <w:rsid w:val="00556289"/>
    <w:rsid w:val="005563CA"/>
    <w:rsid w:val="00556998"/>
    <w:rsid w:val="00556A47"/>
    <w:rsid w:val="005570AB"/>
    <w:rsid w:val="00557511"/>
    <w:rsid w:val="00557B21"/>
    <w:rsid w:val="005602AB"/>
    <w:rsid w:val="00560420"/>
    <w:rsid w:val="0056043D"/>
    <w:rsid w:val="005607B3"/>
    <w:rsid w:val="00560B3F"/>
    <w:rsid w:val="00560E23"/>
    <w:rsid w:val="00561316"/>
    <w:rsid w:val="00561E82"/>
    <w:rsid w:val="005624BC"/>
    <w:rsid w:val="00563152"/>
    <w:rsid w:val="005638EB"/>
    <w:rsid w:val="00563984"/>
    <w:rsid w:val="005644AA"/>
    <w:rsid w:val="00564640"/>
    <w:rsid w:val="00564AF5"/>
    <w:rsid w:val="00564F57"/>
    <w:rsid w:val="00565239"/>
    <w:rsid w:val="0056531D"/>
    <w:rsid w:val="00565570"/>
    <w:rsid w:val="00565924"/>
    <w:rsid w:val="005664BC"/>
    <w:rsid w:val="00566980"/>
    <w:rsid w:val="005669B9"/>
    <w:rsid w:val="00567651"/>
    <w:rsid w:val="005701FE"/>
    <w:rsid w:val="00570ACB"/>
    <w:rsid w:val="00571470"/>
    <w:rsid w:val="0057151D"/>
    <w:rsid w:val="00572D4E"/>
    <w:rsid w:val="00573A6B"/>
    <w:rsid w:val="00573EA4"/>
    <w:rsid w:val="00573FC7"/>
    <w:rsid w:val="005742F8"/>
    <w:rsid w:val="005743C7"/>
    <w:rsid w:val="0057457C"/>
    <w:rsid w:val="00574992"/>
    <w:rsid w:val="00574EE8"/>
    <w:rsid w:val="00575046"/>
    <w:rsid w:val="005752D5"/>
    <w:rsid w:val="00575461"/>
    <w:rsid w:val="005754A2"/>
    <w:rsid w:val="005757A2"/>
    <w:rsid w:val="005761B0"/>
    <w:rsid w:val="00576930"/>
    <w:rsid w:val="00576A03"/>
    <w:rsid w:val="00576B62"/>
    <w:rsid w:val="0057709A"/>
    <w:rsid w:val="0057749B"/>
    <w:rsid w:val="00577940"/>
    <w:rsid w:val="00577ABD"/>
    <w:rsid w:val="00577F47"/>
    <w:rsid w:val="005801A5"/>
    <w:rsid w:val="00580F5D"/>
    <w:rsid w:val="0058192B"/>
    <w:rsid w:val="00582272"/>
    <w:rsid w:val="005822DA"/>
    <w:rsid w:val="005823FE"/>
    <w:rsid w:val="0058240E"/>
    <w:rsid w:val="0058253C"/>
    <w:rsid w:val="00582661"/>
    <w:rsid w:val="00582AA6"/>
    <w:rsid w:val="00582BCD"/>
    <w:rsid w:val="00582FCE"/>
    <w:rsid w:val="00583016"/>
    <w:rsid w:val="005833D2"/>
    <w:rsid w:val="005848C2"/>
    <w:rsid w:val="00584B6D"/>
    <w:rsid w:val="00584E47"/>
    <w:rsid w:val="005851B4"/>
    <w:rsid w:val="005854B1"/>
    <w:rsid w:val="005855E9"/>
    <w:rsid w:val="00585B58"/>
    <w:rsid w:val="00585D51"/>
    <w:rsid w:val="00586629"/>
    <w:rsid w:val="005869B2"/>
    <w:rsid w:val="00586A10"/>
    <w:rsid w:val="00586F0B"/>
    <w:rsid w:val="00590271"/>
    <w:rsid w:val="00590422"/>
    <w:rsid w:val="005907B6"/>
    <w:rsid w:val="00590BC2"/>
    <w:rsid w:val="005932C9"/>
    <w:rsid w:val="00593515"/>
    <w:rsid w:val="00593E9E"/>
    <w:rsid w:val="0059405C"/>
    <w:rsid w:val="005943D3"/>
    <w:rsid w:val="00594BE8"/>
    <w:rsid w:val="00594D9C"/>
    <w:rsid w:val="005951DD"/>
    <w:rsid w:val="00596959"/>
    <w:rsid w:val="00596C22"/>
    <w:rsid w:val="00596E95"/>
    <w:rsid w:val="00597029"/>
    <w:rsid w:val="00597244"/>
    <w:rsid w:val="0059736B"/>
    <w:rsid w:val="00597637"/>
    <w:rsid w:val="0059772C"/>
    <w:rsid w:val="00597AD3"/>
    <w:rsid w:val="00597FD4"/>
    <w:rsid w:val="00597FDC"/>
    <w:rsid w:val="005A0199"/>
    <w:rsid w:val="005A07C6"/>
    <w:rsid w:val="005A07FB"/>
    <w:rsid w:val="005A0A1D"/>
    <w:rsid w:val="005A0B04"/>
    <w:rsid w:val="005A15AD"/>
    <w:rsid w:val="005A16DB"/>
    <w:rsid w:val="005A16DD"/>
    <w:rsid w:val="005A1FB8"/>
    <w:rsid w:val="005A29CA"/>
    <w:rsid w:val="005A2F2B"/>
    <w:rsid w:val="005A31B1"/>
    <w:rsid w:val="005A376F"/>
    <w:rsid w:val="005A3B01"/>
    <w:rsid w:val="005A3B6C"/>
    <w:rsid w:val="005A4D2B"/>
    <w:rsid w:val="005A50FC"/>
    <w:rsid w:val="005A68EE"/>
    <w:rsid w:val="005A6A5F"/>
    <w:rsid w:val="005A6E24"/>
    <w:rsid w:val="005A6FAE"/>
    <w:rsid w:val="005A71A8"/>
    <w:rsid w:val="005A74A2"/>
    <w:rsid w:val="005A791D"/>
    <w:rsid w:val="005A7C96"/>
    <w:rsid w:val="005B007E"/>
    <w:rsid w:val="005B0835"/>
    <w:rsid w:val="005B0CEA"/>
    <w:rsid w:val="005B0F1B"/>
    <w:rsid w:val="005B1E8C"/>
    <w:rsid w:val="005B2272"/>
    <w:rsid w:val="005B263C"/>
    <w:rsid w:val="005B271F"/>
    <w:rsid w:val="005B387D"/>
    <w:rsid w:val="005B3AF8"/>
    <w:rsid w:val="005B3E35"/>
    <w:rsid w:val="005B4152"/>
    <w:rsid w:val="005B41BA"/>
    <w:rsid w:val="005B44E2"/>
    <w:rsid w:val="005B522B"/>
    <w:rsid w:val="005B5466"/>
    <w:rsid w:val="005B5D89"/>
    <w:rsid w:val="005B67B8"/>
    <w:rsid w:val="005B68A9"/>
    <w:rsid w:val="005B6B53"/>
    <w:rsid w:val="005B77B7"/>
    <w:rsid w:val="005B7C67"/>
    <w:rsid w:val="005B7C71"/>
    <w:rsid w:val="005C0973"/>
    <w:rsid w:val="005C0A3B"/>
    <w:rsid w:val="005C0C32"/>
    <w:rsid w:val="005C10F0"/>
    <w:rsid w:val="005C13AF"/>
    <w:rsid w:val="005C13FA"/>
    <w:rsid w:val="005C16CB"/>
    <w:rsid w:val="005C1EE4"/>
    <w:rsid w:val="005C2270"/>
    <w:rsid w:val="005C230F"/>
    <w:rsid w:val="005C2400"/>
    <w:rsid w:val="005C2418"/>
    <w:rsid w:val="005C2876"/>
    <w:rsid w:val="005C29C1"/>
    <w:rsid w:val="005C2ED7"/>
    <w:rsid w:val="005C3223"/>
    <w:rsid w:val="005C3579"/>
    <w:rsid w:val="005C35AF"/>
    <w:rsid w:val="005C35B1"/>
    <w:rsid w:val="005C3617"/>
    <w:rsid w:val="005C3878"/>
    <w:rsid w:val="005C3A8A"/>
    <w:rsid w:val="005C3A9B"/>
    <w:rsid w:val="005C42BD"/>
    <w:rsid w:val="005C472B"/>
    <w:rsid w:val="005C4874"/>
    <w:rsid w:val="005C4E63"/>
    <w:rsid w:val="005C53DD"/>
    <w:rsid w:val="005C56C1"/>
    <w:rsid w:val="005C58BE"/>
    <w:rsid w:val="005C63D2"/>
    <w:rsid w:val="005C6A8B"/>
    <w:rsid w:val="005C6AD0"/>
    <w:rsid w:val="005C6C6F"/>
    <w:rsid w:val="005C6F08"/>
    <w:rsid w:val="005C7032"/>
    <w:rsid w:val="005C72F1"/>
    <w:rsid w:val="005C771D"/>
    <w:rsid w:val="005C7C33"/>
    <w:rsid w:val="005C7F5E"/>
    <w:rsid w:val="005D02E9"/>
    <w:rsid w:val="005D03B0"/>
    <w:rsid w:val="005D050C"/>
    <w:rsid w:val="005D09CC"/>
    <w:rsid w:val="005D0A32"/>
    <w:rsid w:val="005D0CB3"/>
    <w:rsid w:val="005D0DF0"/>
    <w:rsid w:val="005D144C"/>
    <w:rsid w:val="005D2403"/>
    <w:rsid w:val="005D244D"/>
    <w:rsid w:val="005D28A5"/>
    <w:rsid w:val="005D2D4A"/>
    <w:rsid w:val="005D2DD1"/>
    <w:rsid w:val="005D3455"/>
    <w:rsid w:val="005D3941"/>
    <w:rsid w:val="005D3A48"/>
    <w:rsid w:val="005D3C6C"/>
    <w:rsid w:val="005D4612"/>
    <w:rsid w:val="005D4797"/>
    <w:rsid w:val="005D4A22"/>
    <w:rsid w:val="005D4AE5"/>
    <w:rsid w:val="005D4F11"/>
    <w:rsid w:val="005D508A"/>
    <w:rsid w:val="005D508F"/>
    <w:rsid w:val="005D5A5F"/>
    <w:rsid w:val="005D62AC"/>
    <w:rsid w:val="005D6354"/>
    <w:rsid w:val="005D6771"/>
    <w:rsid w:val="005D68C3"/>
    <w:rsid w:val="005D7402"/>
    <w:rsid w:val="005D741E"/>
    <w:rsid w:val="005D747C"/>
    <w:rsid w:val="005E0135"/>
    <w:rsid w:val="005E0CD6"/>
    <w:rsid w:val="005E0E93"/>
    <w:rsid w:val="005E1078"/>
    <w:rsid w:val="005E1744"/>
    <w:rsid w:val="005E1CA5"/>
    <w:rsid w:val="005E1E5F"/>
    <w:rsid w:val="005E1F24"/>
    <w:rsid w:val="005E2E93"/>
    <w:rsid w:val="005E2F36"/>
    <w:rsid w:val="005E363A"/>
    <w:rsid w:val="005E3728"/>
    <w:rsid w:val="005E3898"/>
    <w:rsid w:val="005E4654"/>
    <w:rsid w:val="005E46AA"/>
    <w:rsid w:val="005E4D4F"/>
    <w:rsid w:val="005E4E20"/>
    <w:rsid w:val="005E52D0"/>
    <w:rsid w:val="005E53A9"/>
    <w:rsid w:val="005E56F7"/>
    <w:rsid w:val="005E58CA"/>
    <w:rsid w:val="005E5A76"/>
    <w:rsid w:val="005E5AFB"/>
    <w:rsid w:val="005E5CE1"/>
    <w:rsid w:val="005E5FC3"/>
    <w:rsid w:val="005E6468"/>
    <w:rsid w:val="005E66C2"/>
    <w:rsid w:val="005E752A"/>
    <w:rsid w:val="005F016F"/>
    <w:rsid w:val="005F0312"/>
    <w:rsid w:val="005F1100"/>
    <w:rsid w:val="005F134C"/>
    <w:rsid w:val="005F192D"/>
    <w:rsid w:val="005F287E"/>
    <w:rsid w:val="005F3815"/>
    <w:rsid w:val="005F3DD1"/>
    <w:rsid w:val="005F46C8"/>
    <w:rsid w:val="005F47DB"/>
    <w:rsid w:val="005F4B02"/>
    <w:rsid w:val="005F4B2A"/>
    <w:rsid w:val="005F558B"/>
    <w:rsid w:val="005F5998"/>
    <w:rsid w:val="005F59D0"/>
    <w:rsid w:val="005F5A52"/>
    <w:rsid w:val="005F5F3E"/>
    <w:rsid w:val="005F6961"/>
    <w:rsid w:val="005F6B1E"/>
    <w:rsid w:val="005F7000"/>
    <w:rsid w:val="005F7500"/>
    <w:rsid w:val="005F7588"/>
    <w:rsid w:val="005F76BB"/>
    <w:rsid w:val="005F7EF4"/>
    <w:rsid w:val="005F7FA8"/>
    <w:rsid w:val="00600D14"/>
    <w:rsid w:val="00600F89"/>
    <w:rsid w:val="006018A0"/>
    <w:rsid w:val="006021AE"/>
    <w:rsid w:val="00602E68"/>
    <w:rsid w:val="00604B32"/>
    <w:rsid w:val="00604CB9"/>
    <w:rsid w:val="0060530B"/>
    <w:rsid w:val="006059B7"/>
    <w:rsid w:val="006059EA"/>
    <w:rsid w:val="00606231"/>
    <w:rsid w:val="006065A1"/>
    <w:rsid w:val="00606D3A"/>
    <w:rsid w:val="00606FB3"/>
    <w:rsid w:val="00607208"/>
    <w:rsid w:val="00607C81"/>
    <w:rsid w:val="0061015F"/>
    <w:rsid w:val="00610B5D"/>
    <w:rsid w:val="00610C8D"/>
    <w:rsid w:val="00610E3A"/>
    <w:rsid w:val="00610EA5"/>
    <w:rsid w:val="006117E2"/>
    <w:rsid w:val="00611939"/>
    <w:rsid w:val="00611D3D"/>
    <w:rsid w:val="006120D3"/>
    <w:rsid w:val="00612253"/>
    <w:rsid w:val="00612655"/>
    <w:rsid w:val="00612C0A"/>
    <w:rsid w:val="00612F2B"/>
    <w:rsid w:val="0061357E"/>
    <w:rsid w:val="006136BF"/>
    <w:rsid w:val="0061381B"/>
    <w:rsid w:val="00613BE9"/>
    <w:rsid w:val="0061438E"/>
    <w:rsid w:val="00614537"/>
    <w:rsid w:val="0061540A"/>
    <w:rsid w:val="0061561C"/>
    <w:rsid w:val="00615621"/>
    <w:rsid w:val="006156A9"/>
    <w:rsid w:val="00615937"/>
    <w:rsid w:val="00615BA9"/>
    <w:rsid w:val="00616097"/>
    <w:rsid w:val="006169EE"/>
    <w:rsid w:val="00616BAB"/>
    <w:rsid w:val="00616CE5"/>
    <w:rsid w:val="0061728E"/>
    <w:rsid w:val="006202A2"/>
    <w:rsid w:val="0062075A"/>
    <w:rsid w:val="00620D2D"/>
    <w:rsid w:val="006218A5"/>
    <w:rsid w:val="00621E16"/>
    <w:rsid w:val="00621E78"/>
    <w:rsid w:val="00622067"/>
    <w:rsid w:val="0062213F"/>
    <w:rsid w:val="0062230F"/>
    <w:rsid w:val="00622C5F"/>
    <w:rsid w:val="00623206"/>
    <w:rsid w:val="0062349D"/>
    <w:rsid w:val="006237F8"/>
    <w:rsid w:val="00623807"/>
    <w:rsid w:val="00623B12"/>
    <w:rsid w:val="0062428E"/>
    <w:rsid w:val="0062467D"/>
    <w:rsid w:val="006249E2"/>
    <w:rsid w:val="0062529C"/>
    <w:rsid w:val="006252DC"/>
    <w:rsid w:val="00625399"/>
    <w:rsid w:val="006259A7"/>
    <w:rsid w:val="00625D60"/>
    <w:rsid w:val="00626353"/>
    <w:rsid w:val="00626AC8"/>
    <w:rsid w:val="00626C8C"/>
    <w:rsid w:val="006270F2"/>
    <w:rsid w:val="006276DE"/>
    <w:rsid w:val="00627924"/>
    <w:rsid w:val="00627B14"/>
    <w:rsid w:val="0063015E"/>
    <w:rsid w:val="00630334"/>
    <w:rsid w:val="006308D3"/>
    <w:rsid w:val="006308DC"/>
    <w:rsid w:val="00630C27"/>
    <w:rsid w:val="0063105D"/>
    <w:rsid w:val="006310BC"/>
    <w:rsid w:val="0063141E"/>
    <w:rsid w:val="006317C4"/>
    <w:rsid w:val="006318DB"/>
    <w:rsid w:val="00631EF5"/>
    <w:rsid w:val="0063259E"/>
    <w:rsid w:val="006325A0"/>
    <w:rsid w:val="00632787"/>
    <w:rsid w:val="00632896"/>
    <w:rsid w:val="006329DF"/>
    <w:rsid w:val="006329EA"/>
    <w:rsid w:val="006330C8"/>
    <w:rsid w:val="00633485"/>
    <w:rsid w:val="006338C2"/>
    <w:rsid w:val="00634725"/>
    <w:rsid w:val="00634A6C"/>
    <w:rsid w:val="00634A6D"/>
    <w:rsid w:val="00634C97"/>
    <w:rsid w:val="00634DC5"/>
    <w:rsid w:val="006352FF"/>
    <w:rsid w:val="006362EF"/>
    <w:rsid w:val="006363A3"/>
    <w:rsid w:val="0063698C"/>
    <w:rsid w:val="00637241"/>
    <w:rsid w:val="00637AAA"/>
    <w:rsid w:val="00637DBA"/>
    <w:rsid w:val="00640311"/>
    <w:rsid w:val="00640383"/>
    <w:rsid w:val="006407C1"/>
    <w:rsid w:val="006409DB"/>
    <w:rsid w:val="0064179C"/>
    <w:rsid w:val="00641EB0"/>
    <w:rsid w:val="006421A9"/>
    <w:rsid w:val="00642F2E"/>
    <w:rsid w:val="006436C7"/>
    <w:rsid w:val="00644481"/>
    <w:rsid w:val="006444E8"/>
    <w:rsid w:val="00644C51"/>
    <w:rsid w:val="006450B3"/>
    <w:rsid w:val="006451FE"/>
    <w:rsid w:val="006455FE"/>
    <w:rsid w:val="00645744"/>
    <w:rsid w:val="00645865"/>
    <w:rsid w:val="0064624E"/>
    <w:rsid w:val="00647220"/>
    <w:rsid w:val="0064737C"/>
    <w:rsid w:val="00647F42"/>
    <w:rsid w:val="00650601"/>
    <w:rsid w:val="00650CE0"/>
    <w:rsid w:val="0065199A"/>
    <w:rsid w:val="00651DDB"/>
    <w:rsid w:val="00652616"/>
    <w:rsid w:val="0065287D"/>
    <w:rsid w:val="00652F25"/>
    <w:rsid w:val="00653EDC"/>
    <w:rsid w:val="00654041"/>
    <w:rsid w:val="0065460B"/>
    <w:rsid w:val="00654D0D"/>
    <w:rsid w:val="00654E7B"/>
    <w:rsid w:val="00654FF5"/>
    <w:rsid w:val="0065542F"/>
    <w:rsid w:val="006554A2"/>
    <w:rsid w:val="00655954"/>
    <w:rsid w:val="00655B0D"/>
    <w:rsid w:val="00655E53"/>
    <w:rsid w:val="00655F8E"/>
    <w:rsid w:val="00657704"/>
    <w:rsid w:val="006607AF"/>
    <w:rsid w:val="006607CD"/>
    <w:rsid w:val="00660FE0"/>
    <w:rsid w:val="00661176"/>
    <w:rsid w:val="00661E4F"/>
    <w:rsid w:val="00662063"/>
    <w:rsid w:val="006620A5"/>
    <w:rsid w:val="00662778"/>
    <w:rsid w:val="00662D55"/>
    <w:rsid w:val="006630D1"/>
    <w:rsid w:val="006640A3"/>
    <w:rsid w:val="00664565"/>
    <w:rsid w:val="0066456F"/>
    <w:rsid w:val="00664623"/>
    <w:rsid w:val="00664625"/>
    <w:rsid w:val="006647A8"/>
    <w:rsid w:val="00664E81"/>
    <w:rsid w:val="006654E7"/>
    <w:rsid w:val="00665896"/>
    <w:rsid w:val="006663AC"/>
    <w:rsid w:val="00666477"/>
    <w:rsid w:val="00666A55"/>
    <w:rsid w:val="00666D6B"/>
    <w:rsid w:val="00666E72"/>
    <w:rsid w:val="00666EC7"/>
    <w:rsid w:val="006671B2"/>
    <w:rsid w:val="00667588"/>
    <w:rsid w:val="00667BFE"/>
    <w:rsid w:val="00667C26"/>
    <w:rsid w:val="00667D3A"/>
    <w:rsid w:val="006708D5"/>
    <w:rsid w:val="00670ED3"/>
    <w:rsid w:val="00670FD7"/>
    <w:rsid w:val="00671005"/>
    <w:rsid w:val="006718D7"/>
    <w:rsid w:val="00671928"/>
    <w:rsid w:val="0067236C"/>
    <w:rsid w:val="00672C18"/>
    <w:rsid w:val="00672F48"/>
    <w:rsid w:val="00673384"/>
    <w:rsid w:val="00673C83"/>
    <w:rsid w:val="00673D11"/>
    <w:rsid w:val="00674465"/>
    <w:rsid w:val="00674471"/>
    <w:rsid w:val="00674D0D"/>
    <w:rsid w:val="006757A7"/>
    <w:rsid w:val="0067592A"/>
    <w:rsid w:val="00675C2E"/>
    <w:rsid w:val="00675DD6"/>
    <w:rsid w:val="00675DE6"/>
    <w:rsid w:val="006761D2"/>
    <w:rsid w:val="00676AA0"/>
    <w:rsid w:val="00676D6E"/>
    <w:rsid w:val="00676F1F"/>
    <w:rsid w:val="00676F45"/>
    <w:rsid w:val="00677084"/>
    <w:rsid w:val="006774D1"/>
    <w:rsid w:val="00677B91"/>
    <w:rsid w:val="0068045D"/>
    <w:rsid w:val="00680B32"/>
    <w:rsid w:val="00681088"/>
    <w:rsid w:val="006813DF"/>
    <w:rsid w:val="00681762"/>
    <w:rsid w:val="00681823"/>
    <w:rsid w:val="00681B33"/>
    <w:rsid w:val="00681D8C"/>
    <w:rsid w:val="0068231F"/>
    <w:rsid w:val="00682496"/>
    <w:rsid w:val="00682582"/>
    <w:rsid w:val="006833F9"/>
    <w:rsid w:val="00683459"/>
    <w:rsid w:val="006834D6"/>
    <w:rsid w:val="0068361D"/>
    <w:rsid w:val="00683AEA"/>
    <w:rsid w:val="00684AEB"/>
    <w:rsid w:val="00684B45"/>
    <w:rsid w:val="00684BD1"/>
    <w:rsid w:val="0068525E"/>
    <w:rsid w:val="006857E1"/>
    <w:rsid w:val="00685E6B"/>
    <w:rsid w:val="006867A9"/>
    <w:rsid w:val="00686955"/>
    <w:rsid w:val="006869E0"/>
    <w:rsid w:val="00686D98"/>
    <w:rsid w:val="006871F5"/>
    <w:rsid w:val="0068759A"/>
    <w:rsid w:val="0068793C"/>
    <w:rsid w:val="00687C13"/>
    <w:rsid w:val="00687C44"/>
    <w:rsid w:val="00687CEE"/>
    <w:rsid w:val="00687E2C"/>
    <w:rsid w:val="00690035"/>
    <w:rsid w:val="00690499"/>
    <w:rsid w:val="00690CEB"/>
    <w:rsid w:val="006910B1"/>
    <w:rsid w:val="006911A7"/>
    <w:rsid w:val="0069129E"/>
    <w:rsid w:val="006913FE"/>
    <w:rsid w:val="006914DD"/>
    <w:rsid w:val="0069165F"/>
    <w:rsid w:val="00691ED7"/>
    <w:rsid w:val="00692498"/>
    <w:rsid w:val="00692A41"/>
    <w:rsid w:val="00692E2D"/>
    <w:rsid w:val="006931B6"/>
    <w:rsid w:val="006943AD"/>
    <w:rsid w:val="00694972"/>
    <w:rsid w:val="00695B83"/>
    <w:rsid w:val="00696066"/>
    <w:rsid w:val="0069608A"/>
    <w:rsid w:val="006961AE"/>
    <w:rsid w:val="006961B5"/>
    <w:rsid w:val="00696520"/>
    <w:rsid w:val="0069750B"/>
    <w:rsid w:val="006A04B7"/>
    <w:rsid w:val="006A053B"/>
    <w:rsid w:val="006A06BA"/>
    <w:rsid w:val="006A0B0B"/>
    <w:rsid w:val="006A13A0"/>
    <w:rsid w:val="006A1A07"/>
    <w:rsid w:val="006A21AE"/>
    <w:rsid w:val="006A2E65"/>
    <w:rsid w:val="006A3244"/>
    <w:rsid w:val="006A34A4"/>
    <w:rsid w:val="006A363D"/>
    <w:rsid w:val="006A4158"/>
    <w:rsid w:val="006A44AB"/>
    <w:rsid w:val="006A44EC"/>
    <w:rsid w:val="006A4762"/>
    <w:rsid w:val="006A4857"/>
    <w:rsid w:val="006A48E1"/>
    <w:rsid w:val="006A4A7A"/>
    <w:rsid w:val="006A51DE"/>
    <w:rsid w:val="006A5AE9"/>
    <w:rsid w:val="006A5B34"/>
    <w:rsid w:val="006A6004"/>
    <w:rsid w:val="006A6385"/>
    <w:rsid w:val="006A69A8"/>
    <w:rsid w:val="006A6BDE"/>
    <w:rsid w:val="006B0153"/>
    <w:rsid w:val="006B0423"/>
    <w:rsid w:val="006B05B7"/>
    <w:rsid w:val="006B06F9"/>
    <w:rsid w:val="006B0F72"/>
    <w:rsid w:val="006B1645"/>
    <w:rsid w:val="006B1938"/>
    <w:rsid w:val="006B21DE"/>
    <w:rsid w:val="006B26A4"/>
    <w:rsid w:val="006B2C53"/>
    <w:rsid w:val="006B2F34"/>
    <w:rsid w:val="006B2FE1"/>
    <w:rsid w:val="006B34D0"/>
    <w:rsid w:val="006B362F"/>
    <w:rsid w:val="006B3662"/>
    <w:rsid w:val="006B3B3A"/>
    <w:rsid w:val="006B3BCE"/>
    <w:rsid w:val="006B478A"/>
    <w:rsid w:val="006B5094"/>
    <w:rsid w:val="006B5300"/>
    <w:rsid w:val="006B53D5"/>
    <w:rsid w:val="006B5C99"/>
    <w:rsid w:val="006B5D84"/>
    <w:rsid w:val="006B5E96"/>
    <w:rsid w:val="006B604A"/>
    <w:rsid w:val="006B6205"/>
    <w:rsid w:val="006B623E"/>
    <w:rsid w:val="006B6887"/>
    <w:rsid w:val="006B6E26"/>
    <w:rsid w:val="006B711F"/>
    <w:rsid w:val="006B7767"/>
    <w:rsid w:val="006B7BA9"/>
    <w:rsid w:val="006B7BB4"/>
    <w:rsid w:val="006B7DFB"/>
    <w:rsid w:val="006C0F10"/>
    <w:rsid w:val="006C175D"/>
    <w:rsid w:val="006C17EE"/>
    <w:rsid w:val="006C1870"/>
    <w:rsid w:val="006C1A2D"/>
    <w:rsid w:val="006C2127"/>
    <w:rsid w:val="006C2144"/>
    <w:rsid w:val="006C2AF0"/>
    <w:rsid w:val="006C2BD8"/>
    <w:rsid w:val="006C396C"/>
    <w:rsid w:val="006C3FAF"/>
    <w:rsid w:val="006C46D2"/>
    <w:rsid w:val="006C4845"/>
    <w:rsid w:val="006C48B5"/>
    <w:rsid w:val="006C518F"/>
    <w:rsid w:val="006C59BC"/>
    <w:rsid w:val="006C5AD1"/>
    <w:rsid w:val="006C5FAB"/>
    <w:rsid w:val="006C64C2"/>
    <w:rsid w:val="006C69A2"/>
    <w:rsid w:val="006C76A7"/>
    <w:rsid w:val="006C76DE"/>
    <w:rsid w:val="006C7C12"/>
    <w:rsid w:val="006C7C98"/>
    <w:rsid w:val="006D0271"/>
    <w:rsid w:val="006D077F"/>
    <w:rsid w:val="006D08F8"/>
    <w:rsid w:val="006D0AFE"/>
    <w:rsid w:val="006D0D2E"/>
    <w:rsid w:val="006D0F28"/>
    <w:rsid w:val="006D0F5A"/>
    <w:rsid w:val="006D1265"/>
    <w:rsid w:val="006D1377"/>
    <w:rsid w:val="006D17E1"/>
    <w:rsid w:val="006D1A84"/>
    <w:rsid w:val="006D1AAF"/>
    <w:rsid w:val="006D256A"/>
    <w:rsid w:val="006D2680"/>
    <w:rsid w:val="006D2AB2"/>
    <w:rsid w:val="006D2CF5"/>
    <w:rsid w:val="006D2EAC"/>
    <w:rsid w:val="006D3B35"/>
    <w:rsid w:val="006D3DB3"/>
    <w:rsid w:val="006D4172"/>
    <w:rsid w:val="006D4BEB"/>
    <w:rsid w:val="006D5D54"/>
    <w:rsid w:val="006D6013"/>
    <w:rsid w:val="006D6032"/>
    <w:rsid w:val="006D607A"/>
    <w:rsid w:val="006D61DE"/>
    <w:rsid w:val="006D66FB"/>
    <w:rsid w:val="006D672B"/>
    <w:rsid w:val="006D687B"/>
    <w:rsid w:val="006D70D8"/>
    <w:rsid w:val="006D7650"/>
    <w:rsid w:val="006D76CE"/>
    <w:rsid w:val="006D7B9B"/>
    <w:rsid w:val="006E10D1"/>
    <w:rsid w:val="006E162D"/>
    <w:rsid w:val="006E1D55"/>
    <w:rsid w:val="006E1FEC"/>
    <w:rsid w:val="006E2907"/>
    <w:rsid w:val="006E299A"/>
    <w:rsid w:val="006E2B03"/>
    <w:rsid w:val="006E3250"/>
    <w:rsid w:val="006E32AE"/>
    <w:rsid w:val="006E32B9"/>
    <w:rsid w:val="006E351B"/>
    <w:rsid w:val="006E36AF"/>
    <w:rsid w:val="006E46C9"/>
    <w:rsid w:val="006E4718"/>
    <w:rsid w:val="006E4919"/>
    <w:rsid w:val="006E4B5A"/>
    <w:rsid w:val="006E5589"/>
    <w:rsid w:val="006E5878"/>
    <w:rsid w:val="006E5B02"/>
    <w:rsid w:val="006E5C9C"/>
    <w:rsid w:val="006E624E"/>
    <w:rsid w:val="006E6273"/>
    <w:rsid w:val="006E69EA"/>
    <w:rsid w:val="006E73A1"/>
    <w:rsid w:val="006E7538"/>
    <w:rsid w:val="006E7BFE"/>
    <w:rsid w:val="006F066B"/>
    <w:rsid w:val="006F0730"/>
    <w:rsid w:val="006F0CCC"/>
    <w:rsid w:val="006F0D49"/>
    <w:rsid w:val="006F1044"/>
    <w:rsid w:val="006F16DE"/>
    <w:rsid w:val="006F1C71"/>
    <w:rsid w:val="006F20AD"/>
    <w:rsid w:val="006F25AD"/>
    <w:rsid w:val="006F27E0"/>
    <w:rsid w:val="006F2C3B"/>
    <w:rsid w:val="006F2C96"/>
    <w:rsid w:val="006F2EA2"/>
    <w:rsid w:val="006F30AC"/>
    <w:rsid w:val="006F33BA"/>
    <w:rsid w:val="006F35E8"/>
    <w:rsid w:val="006F396F"/>
    <w:rsid w:val="006F3AF3"/>
    <w:rsid w:val="006F3CC0"/>
    <w:rsid w:val="006F42A3"/>
    <w:rsid w:val="006F4B71"/>
    <w:rsid w:val="006F4F01"/>
    <w:rsid w:val="006F5038"/>
    <w:rsid w:val="006F6771"/>
    <w:rsid w:val="006F730D"/>
    <w:rsid w:val="006F761C"/>
    <w:rsid w:val="006F7C60"/>
    <w:rsid w:val="0070055E"/>
    <w:rsid w:val="00700B2C"/>
    <w:rsid w:val="00700FEF"/>
    <w:rsid w:val="007011AC"/>
    <w:rsid w:val="00701369"/>
    <w:rsid w:val="007017F6"/>
    <w:rsid w:val="0070180A"/>
    <w:rsid w:val="00701B53"/>
    <w:rsid w:val="00701CB4"/>
    <w:rsid w:val="00701F20"/>
    <w:rsid w:val="00702F62"/>
    <w:rsid w:val="00703184"/>
    <w:rsid w:val="007038FD"/>
    <w:rsid w:val="007039B5"/>
    <w:rsid w:val="00703C66"/>
    <w:rsid w:val="007040F8"/>
    <w:rsid w:val="007043CE"/>
    <w:rsid w:val="007048EE"/>
    <w:rsid w:val="00704C6C"/>
    <w:rsid w:val="00704F7F"/>
    <w:rsid w:val="0070509C"/>
    <w:rsid w:val="00705B12"/>
    <w:rsid w:val="00706B3B"/>
    <w:rsid w:val="00706C2B"/>
    <w:rsid w:val="00706D1F"/>
    <w:rsid w:val="00706F25"/>
    <w:rsid w:val="0070712D"/>
    <w:rsid w:val="0070720F"/>
    <w:rsid w:val="007078B0"/>
    <w:rsid w:val="00707FDA"/>
    <w:rsid w:val="00710307"/>
    <w:rsid w:val="007104A4"/>
    <w:rsid w:val="007105AF"/>
    <w:rsid w:val="00710BA4"/>
    <w:rsid w:val="00710C03"/>
    <w:rsid w:val="00710F94"/>
    <w:rsid w:val="00711610"/>
    <w:rsid w:val="0071187B"/>
    <w:rsid w:val="007118AE"/>
    <w:rsid w:val="00711C6C"/>
    <w:rsid w:val="00711EBF"/>
    <w:rsid w:val="00712262"/>
    <w:rsid w:val="00712B4A"/>
    <w:rsid w:val="00713011"/>
    <w:rsid w:val="007134F7"/>
    <w:rsid w:val="0071431F"/>
    <w:rsid w:val="00714984"/>
    <w:rsid w:val="00714E16"/>
    <w:rsid w:val="00714E45"/>
    <w:rsid w:val="00714F17"/>
    <w:rsid w:val="0071591E"/>
    <w:rsid w:val="00715A29"/>
    <w:rsid w:val="00715E4E"/>
    <w:rsid w:val="007163A5"/>
    <w:rsid w:val="00716912"/>
    <w:rsid w:val="007170A4"/>
    <w:rsid w:val="0071750C"/>
    <w:rsid w:val="00717E92"/>
    <w:rsid w:val="0072000B"/>
    <w:rsid w:val="007201A0"/>
    <w:rsid w:val="0072051B"/>
    <w:rsid w:val="00720FF7"/>
    <w:rsid w:val="0072104F"/>
    <w:rsid w:val="007212BF"/>
    <w:rsid w:val="00721854"/>
    <w:rsid w:val="00721A0A"/>
    <w:rsid w:val="00721E0E"/>
    <w:rsid w:val="007220B6"/>
    <w:rsid w:val="00722812"/>
    <w:rsid w:val="0072320F"/>
    <w:rsid w:val="00723387"/>
    <w:rsid w:val="00723AAC"/>
    <w:rsid w:val="00724C5B"/>
    <w:rsid w:val="007251AD"/>
    <w:rsid w:val="007254AA"/>
    <w:rsid w:val="007256E0"/>
    <w:rsid w:val="00725C27"/>
    <w:rsid w:val="00726368"/>
    <w:rsid w:val="007264DD"/>
    <w:rsid w:val="00726E8B"/>
    <w:rsid w:val="00726E90"/>
    <w:rsid w:val="00727B4A"/>
    <w:rsid w:val="0073022F"/>
    <w:rsid w:val="00731406"/>
    <w:rsid w:val="00731440"/>
    <w:rsid w:val="007314EA"/>
    <w:rsid w:val="0073168A"/>
    <w:rsid w:val="00731A5E"/>
    <w:rsid w:val="00732125"/>
    <w:rsid w:val="0073235B"/>
    <w:rsid w:val="007328D8"/>
    <w:rsid w:val="00732EC8"/>
    <w:rsid w:val="00733351"/>
    <w:rsid w:val="00733611"/>
    <w:rsid w:val="00733693"/>
    <w:rsid w:val="00733BEA"/>
    <w:rsid w:val="00735393"/>
    <w:rsid w:val="007359A2"/>
    <w:rsid w:val="00735ABF"/>
    <w:rsid w:val="00735B87"/>
    <w:rsid w:val="0073631F"/>
    <w:rsid w:val="00736D57"/>
    <w:rsid w:val="0073727D"/>
    <w:rsid w:val="007372F9"/>
    <w:rsid w:val="00737417"/>
    <w:rsid w:val="00740555"/>
    <w:rsid w:val="0074073D"/>
    <w:rsid w:val="00740FCC"/>
    <w:rsid w:val="00741125"/>
    <w:rsid w:val="00741589"/>
    <w:rsid w:val="0074227F"/>
    <w:rsid w:val="007432EB"/>
    <w:rsid w:val="0074349B"/>
    <w:rsid w:val="00743A17"/>
    <w:rsid w:val="0074407E"/>
    <w:rsid w:val="0074417E"/>
    <w:rsid w:val="00744655"/>
    <w:rsid w:val="00744C15"/>
    <w:rsid w:val="00745177"/>
    <w:rsid w:val="00745E6E"/>
    <w:rsid w:val="00745FE1"/>
    <w:rsid w:val="00746458"/>
    <w:rsid w:val="007466F3"/>
    <w:rsid w:val="00746B96"/>
    <w:rsid w:val="00746DC3"/>
    <w:rsid w:val="00747073"/>
    <w:rsid w:val="007476E8"/>
    <w:rsid w:val="00747B83"/>
    <w:rsid w:val="00747FB4"/>
    <w:rsid w:val="00750176"/>
    <w:rsid w:val="00750FB0"/>
    <w:rsid w:val="0075118A"/>
    <w:rsid w:val="00751AA8"/>
    <w:rsid w:val="00752BAE"/>
    <w:rsid w:val="007530B5"/>
    <w:rsid w:val="0075318D"/>
    <w:rsid w:val="00753271"/>
    <w:rsid w:val="00753563"/>
    <w:rsid w:val="00753A71"/>
    <w:rsid w:val="00753D33"/>
    <w:rsid w:val="007549C1"/>
    <w:rsid w:val="00754F5E"/>
    <w:rsid w:val="007561D3"/>
    <w:rsid w:val="007561E1"/>
    <w:rsid w:val="00757156"/>
    <w:rsid w:val="007577FD"/>
    <w:rsid w:val="00757C9D"/>
    <w:rsid w:val="00757DC6"/>
    <w:rsid w:val="00760227"/>
    <w:rsid w:val="00760278"/>
    <w:rsid w:val="0076050F"/>
    <w:rsid w:val="00760603"/>
    <w:rsid w:val="007606A8"/>
    <w:rsid w:val="00760870"/>
    <w:rsid w:val="00761215"/>
    <w:rsid w:val="00761887"/>
    <w:rsid w:val="0076188E"/>
    <w:rsid w:val="00762222"/>
    <w:rsid w:val="0076223E"/>
    <w:rsid w:val="00762876"/>
    <w:rsid w:val="00762ADF"/>
    <w:rsid w:val="00763268"/>
    <w:rsid w:val="007633FD"/>
    <w:rsid w:val="00763C4C"/>
    <w:rsid w:val="00764462"/>
    <w:rsid w:val="0076455E"/>
    <w:rsid w:val="0076474C"/>
    <w:rsid w:val="007649CB"/>
    <w:rsid w:val="00765561"/>
    <w:rsid w:val="007655A3"/>
    <w:rsid w:val="0076593E"/>
    <w:rsid w:val="0076648D"/>
    <w:rsid w:val="00766771"/>
    <w:rsid w:val="00767553"/>
    <w:rsid w:val="00767650"/>
    <w:rsid w:val="00767689"/>
    <w:rsid w:val="00767928"/>
    <w:rsid w:val="00767B11"/>
    <w:rsid w:val="00767DCD"/>
    <w:rsid w:val="00770F19"/>
    <w:rsid w:val="00771147"/>
    <w:rsid w:val="0077186F"/>
    <w:rsid w:val="00771889"/>
    <w:rsid w:val="0077193A"/>
    <w:rsid w:val="00771AE6"/>
    <w:rsid w:val="00771C27"/>
    <w:rsid w:val="00772034"/>
    <w:rsid w:val="007724E6"/>
    <w:rsid w:val="007725AE"/>
    <w:rsid w:val="00772CBF"/>
    <w:rsid w:val="00773311"/>
    <w:rsid w:val="00773633"/>
    <w:rsid w:val="00773CB5"/>
    <w:rsid w:val="007742FB"/>
    <w:rsid w:val="007744AA"/>
    <w:rsid w:val="007744D6"/>
    <w:rsid w:val="00774737"/>
    <w:rsid w:val="00774B36"/>
    <w:rsid w:val="00774FC2"/>
    <w:rsid w:val="007753B4"/>
    <w:rsid w:val="00775A9B"/>
    <w:rsid w:val="0077605B"/>
    <w:rsid w:val="00776163"/>
    <w:rsid w:val="00776EE7"/>
    <w:rsid w:val="007771A8"/>
    <w:rsid w:val="00777240"/>
    <w:rsid w:val="00777550"/>
    <w:rsid w:val="0077796B"/>
    <w:rsid w:val="00777A7D"/>
    <w:rsid w:val="007802F8"/>
    <w:rsid w:val="007804D3"/>
    <w:rsid w:val="0078082C"/>
    <w:rsid w:val="00780A3A"/>
    <w:rsid w:val="00780FA4"/>
    <w:rsid w:val="007813DF"/>
    <w:rsid w:val="00781641"/>
    <w:rsid w:val="007818D0"/>
    <w:rsid w:val="007818EF"/>
    <w:rsid w:val="00781C21"/>
    <w:rsid w:val="0078243A"/>
    <w:rsid w:val="007824DC"/>
    <w:rsid w:val="007825E5"/>
    <w:rsid w:val="0078289C"/>
    <w:rsid w:val="00783BA8"/>
    <w:rsid w:val="00784185"/>
    <w:rsid w:val="0078430E"/>
    <w:rsid w:val="00784814"/>
    <w:rsid w:val="00784ABD"/>
    <w:rsid w:val="00784BDA"/>
    <w:rsid w:val="007854D3"/>
    <w:rsid w:val="007859C9"/>
    <w:rsid w:val="007863AA"/>
    <w:rsid w:val="0078654C"/>
    <w:rsid w:val="007867E2"/>
    <w:rsid w:val="00786E13"/>
    <w:rsid w:val="007873C0"/>
    <w:rsid w:val="00787439"/>
    <w:rsid w:val="0078745F"/>
    <w:rsid w:val="007874C9"/>
    <w:rsid w:val="00787693"/>
    <w:rsid w:val="007876E3"/>
    <w:rsid w:val="007876E5"/>
    <w:rsid w:val="00787994"/>
    <w:rsid w:val="00787AA7"/>
    <w:rsid w:val="007902D9"/>
    <w:rsid w:val="007902FE"/>
    <w:rsid w:val="0079085A"/>
    <w:rsid w:val="00790EB4"/>
    <w:rsid w:val="007914BD"/>
    <w:rsid w:val="00791512"/>
    <w:rsid w:val="00792011"/>
    <w:rsid w:val="00792CD8"/>
    <w:rsid w:val="00793702"/>
    <w:rsid w:val="00793A7B"/>
    <w:rsid w:val="00793BFA"/>
    <w:rsid w:val="00794034"/>
    <w:rsid w:val="0079438A"/>
    <w:rsid w:val="00794A06"/>
    <w:rsid w:val="00794B31"/>
    <w:rsid w:val="00795663"/>
    <w:rsid w:val="007964B4"/>
    <w:rsid w:val="007966A9"/>
    <w:rsid w:val="00796755"/>
    <w:rsid w:val="00797293"/>
    <w:rsid w:val="0079777C"/>
    <w:rsid w:val="00797B06"/>
    <w:rsid w:val="007A034F"/>
    <w:rsid w:val="007A0393"/>
    <w:rsid w:val="007A0812"/>
    <w:rsid w:val="007A0BAD"/>
    <w:rsid w:val="007A178C"/>
    <w:rsid w:val="007A1D4C"/>
    <w:rsid w:val="007A1FEC"/>
    <w:rsid w:val="007A22DC"/>
    <w:rsid w:val="007A26F1"/>
    <w:rsid w:val="007A2863"/>
    <w:rsid w:val="007A2C70"/>
    <w:rsid w:val="007A2F4C"/>
    <w:rsid w:val="007A2FD1"/>
    <w:rsid w:val="007A3747"/>
    <w:rsid w:val="007A37AC"/>
    <w:rsid w:val="007A42CB"/>
    <w:rsid w:val="007A4815"/>
    <w:rsid w:val="007A4ED4"/>
    <w:rsid w:val="007A57EA"/>
    <w:rsid w:val="007A5DF3"/>
    <w:rsid w:val="007A6672"/>
    <w:rsid w:val="007A67F7"/>
    <w:rsid w:val="007A6876"/>
    <w:rsid w:val="007A6C1E"/>
    <w:rsid w:val="007A775F"/>
    <w:rsid w:val="007A78FB"/>
    <w:rsid w:val="007A7C64"/>
    <w:rsid w:val="007B005A"/>
    <w:rsid w:val="007B02F0"/>
    <w:rsid w:val="007B0AE7"/>
    <w:rsid w:val="007B0C03"/>
    <w:rsid w:val="007B1485"/>
    <w:rsid w:val="007B1836"/>
    <w:rsid w:val="007B18A4"/>
    <w:rsid w:val="007B1E37"/>
    <w:rsid w:val="007B2389"/>
    <w:rsid w:val="007B3156"/>
    <w:rsid w:val="007B3648"/>
    <w:rsid w:val="007B45D2"/>
    <w:rsid w:val="007B53CB"/>
    <w:rsid w:val="007B54F9"/>
    <w:rsid w:val="007B5DAF"/>
    <w:rsid w:val="007B61C4"/>
    <w:rsid w:val="007B6743"/>
    <w:rsid w:val="007B74EE"/>
    <w:rsid w:val="007B7EF5"/>
    <w:rsid w:val="007C0FE7"/>
    <w:rsid w:val="007C0FF8"/>
    <w:rsid w:val="007C1595"/>
    <w:rsid w:val="007C18E6"/>
    <w:rsid w:val="007C1EA7"/>
    <w:rsid w:val="007C1F79"/>
    <w:rsid w:val="007C208B"/>
    <w:rsid w:val="007C24BA"/>
    <w:rsid w:val="007C2655"/>
    <w:rsid w:val="007C275B"/>
    <w:rsid w:val="007C2EE5"/>
    <w:rsid w:val="007C33D8"/>
    <w:rsid w:val="007C386B"/>
    <w:rsid w:val="007C4139"/>
    <w:rsid w:val="007C4964"/>
    <w:rsid w:val="007C54DE"/>
    <w:rsid w:val="007C58DA"/>
    <w:rsid w:val="007C609B"/>
    <w:rsid w:val="007C62B3"/>
    <w:rsid w:val="007C63FD"/>
    <w:rsid w:val="007C643C"/>
    <w:rsid w:val="007C6F4E"/>
    <w:rsid w:val="007C757B"/>
    <w:rsid w:val="007C7AC7"/>
    <w:rsid w:val="007D0122"/>
    <w:rsid w:val="007D0FDB"/>
    <w:rsid w:val="007D10BA"/>
    <w:rsid w:val="007D160E"/>
    <w:rsid w:val="007D1A82"/>
    <w:rsid w:val="007D27B0"/>
    <w:rsid w:val="007D2A7D"/>
    <w:rsid w:val="007D2ACE"/>
    <w:rsid w:val="007D2FE5"/>
    <w:rsid w:val="007D30CD"/>
    <w:rsid w:val="007D30D9"/>
    <w:rsid w:val="007D321B"/>
    <w:rsid w:val="007D3278"/>
    <w:rsid w:val="007D32CE"/>
    <w:rsid w:val="007D33FC"/>
    <w:rsid w:val="007D34AC"/>
    <w:rsid w:val="007D35DF"/>
    <w:rsid w:val="007D3A54"/>
    <w:rsid w:val="007D3B75"/>
    <w:rsid w:val="007D3C18"/>
    <w:rsid w:val="007D3E30"/>
    <w:rsid w:val="007D40CE"/>
    <w:rsid w:val="007D4744"/>
    <w:rsid w:val="007D48E4"/>
    <w:rsid w:val="007D49E1"/>
    <w:rsid w:val="007D4D85"/>
    <w:rsid w:val="007D5135"/>
    <w:rsid w:val="007D5C01"/>
    <w:rsid w:val="007D5EDC"/>
    <w:rsid w:val="007D6075"/>
    <w:rsid w:val="007D63F3"/>
    <w:rsid w:val="007D6B5F"/>
    <w:rsid w:val="007D74A8"/>
    <w:rsid w:val="007D7C30"/>
    <w:rsid w:val="007E0650"/>
    <w:rsid w:val="007E0782"/>
    <w:rsid w:val="007E147C"/>
    <w:rsid w:val="007E1DFC"/>
    <w:rsid w:val="007E2558"/>
    <w:rsid w:val="007E272A"/>
    <w:rsid w:val="007E2BC6"/>
    <w:rsid w:val="007E32CC"/>
    <w:rsid w:val="007E3651"/>
    <w:rsid w:val="007E3988"/>
    <w:rsid w:val="007E3F57"/>
    <w:rsid w:val="007E4095"/>
    <w:rsid w:val="007E40A8"/>
    <w:rsid w:val="007E46D1"/>
    <w:rsid w:val="007E4D55"/>
    <w:rsid w:val="007E4EBE"/>
    <w:rsid w:val="007E58B8"/>
    <w:rsid w:val="007E68DD"/>
    <w:rsid w:val="007E754B"/>
    <w:rsid w:val="007F006B"/>
    <w:rsid w:val="007F035A"/>
    <w:rsid w:val="007F0859"/>
    <w:rsid w:val="007F09CC"/>
    <w:rsid w:val="007F0B70"/>
    <w:rsid w:val="007F0BB3"/>
    <w:rsid w:val="007F11B4"/>
    <w:rsid w:val="007F1536"/>
    <w:rsid w:val="007F1EE4"/>
    <w:rsid w:val="007F1F27"/>
    <w:rsid w:val="007F1F30"/>
    <w:rsid w:val="007F21F7"/>
    <w:rsid w:val="007F29A8"/>
    <w:rsid w:val="007F373E"/>
    <w:rsid w:val="007F3BDA"/>
    <w:rsid w:val="007F420E"/>
    <w:rsid w:val="007F45FA"/>
    <w:rsid w:val="007F4A31"/>
    <w:rsid w:val="007F4FA1"/>
    <w:rsid w:val="007F5880"/>
    <w:rsid w:val="007F68E4"/>
    <w:rsid w:val="007F6C18"/>
    <w:rsid w:val="007F6F26"/>
    <w:rsid w:val="007F72A4"/>
    <w:rsid w:val="007F7305"/>
    <w:rsid w:val="007F77E1"/>
    <w:rsid w:val="007F78C5"/>
    <w:rsid w:val="007F7A87"/>
    <w:rsid w:val="007F7ECC"/>
    <w:rsid w:val="008007F4"/>
    <w:rsid w:val="0080130C"/>
    <w:rsid w:val="00801A8D"/>
    <w:rsid w:val="008025F7"/>
    <w:rsid w:val="0080298D"/>
    <w:rsid w:val="00802BCB"/>
    <w:rsid w:val="00802D4A"/>
    <w:rsid w:val="00802F2B"/>
    <w:rsid w:val="00802F5E"/>
    <w:rsid w:val="008034C1"/>
    <w:rsid w:val="0080357F"/>
    <w:rsid w:val="00803605"/>
    <w:rsid w:val="00803BCD"/>
    <w:rsid w:val="00803E76"/>
    <w:rsid w:val="008044C4"/>
    <w:rsid w:val="0080453E"/>
    <w:rsid w:val="008046A0"/>
    <w:rsid w:val="00804FE7"/>
    <w:rsid w:val="00805096"/>
    <w:rsid w:val="00805556"/>
    <w:rsid w:val="0080557E"/>
    <w:rsid w:val="008057F5"/>
    <w:rsid w:val="0080585F"/>
    <w:rsid w:val="00805FB1"/>
    <w:rsid w:val="00806216"/>
    <w:rsid w:val="00806713"/>
    <w:rsid w:val="008073E7"/>
    <w:rsid w:val="00807E77"/>
    <w:rsid w:val="008105E7"/>
    <w:rsid w:val="0081078D"/>
    <w:rsid w:val="0081081E"/>
    <w:rsid w:val="00810BA5"/>
    <w:rsid w:val="00810BCF"/>
    <w:rsid w:val="00811046"/>
    <w:rsid w:val="008116CA"/>
    <w:rsid w:val="008118FD"/>
    <w:rsid w:val="00811960"/>
    <w:rsid w:val="00811EB6"/>
    <w:rsid w:val="00811F51"/>
    <w:rsid w:val="008121FC"/>
    <w:rsid w:val="00812512"/>
    <w:rsid w:val="008127A0"/>
    <w:rsid w:val="00812A35"/>
    <w:rsid w:val="00812ADD"/>
    <w:rsid w:val="00812B18"/>
    <w:rsid w:val="008132A7"/>
    <w:rsid w:val="008144A6"/>
    <w:rsid w:val="008149BE"/>
    <w:rsid w:val="00814C03"/>
    <w:rsid w:val="008154A4"/>
    <w:rsid w:val="008157E7"/>
    <w:rsid w:val="00815C92"/>
    <w:rsid w:val="00816394"/>
    <w:rsid w:val="00816876"/>
    <w:rsid w:val="00816D2F"/>
    <w:rsid w:val="00816F7D"/>
    <w:rsid w:val="0081705E"/>
    <w:rsid w:val="008170E2"/>
    <w:rsid w:val="008172CA"/>
    <w:rsid w:val="0081754D"/>
    <w:rsid w:val="00820222"/>
    <w:rsid w:val="0082049C"/>
    <w:rsid w:val="00820690"/>
    <w:rsid w:val="00820AB5"/>
    <w:rsid w:val="00820C1C"/>
    <w:rsid w:val="00820EFE"/>
    <w:rsid w:val="00820F3A"/>
    <w:rsid w:val="00821104"/>
    <w:rsid w:val="008214C2"/>
    <w:rsid w:val="00821F42"/>
    <w:rsid w:val="00822393"/>
    <w:rsid w:val="008223AD"/>
    <w:rsid w:val="00822BD5"/>
    <w:rsid w:val="00823076"/>
    <w:rsid w:val="00823111"/>
    <w:rsid w:val="00823794"/>
    <w:rsid w:val="0082405F"/>
    <w:rsid w:val="00824152"/>
    <w:rsid w:val="00824415"/>
    <w:rsid w:val="0082468B"/>
    <w:rsid w:val="00824F5C"/>
    <w:rsid w:val="008252DF"/>
    <w:rsid w:val="00825AB2"/>
    <w:rsid w:val="00825AC1"/>
    <w:rsid w:val="0082628C"/>
    <w:rsid w:val="00826ABD"/>
    <w:rsid w:val="00826EDE"/>
    <w:rsid w:val="00827763"/>
    <w:rsid w:val="0082776C"/>
    <w:rsid w:val="008278FD"/>
    <w:rsid w:val="00827BBC"/>
    <w:rsid w:val="008302E7"/>
    <w:rsid w:val="008303E7"/>
    <w:rsid w:val="0083044A"/>
    <w:rsid w:val="00830EE3"/>
    <w:rsid w:val="00830F35"/>
    <w:rsid w:val="0083156C"/>
    <w:rsid w:val="008316B6"/>
    <w:rsid w:val="008318FA"/>
    <w:rsid w:val="008323F5"/>
    <w:rsid w:val="008336B5"/>
    <w:rsid w:val="00833AF4"/>
    <w:rsid w:val="00834045"/>
    <w:rsid w:val="0083406C"/>
    <w:rsid w:val="0083450C"/>
    <w:rsid w:val="00834842"/>
    <w:rsid w:val="00834CAD"/>
    <w:rsid w:val="00834E2C"/>
    <w:rsid w:val="00834E84"/>
    <w:rsid w:val="008350DE"/>
    <w:rsid w:val="00835682"/>
    <w:rsid w:val="00835AE9"/>
    <w:rsid w:val="00836548"/>
    <w:rsid w:val="008366E5"/>
    <w:rsid w:val="008367BD"/>
    <w:rsid w:val="00836975"/>
    <w:rsid w:val="00836DFE"/>
    <w:rsid w:val="00836E7A"/>
    <w:rsid w:val="0083767A"/>
    <w:rsid w:val="00837A17"/>
    <w:rsid w:val="00837ED3"/>
    <w:rsid w:val="00840F5B"/>
    <w:rsid w:val="00841098"/>
    <w:rsid w:val="00841629"/>
    <w:rsid w:val="008416CF"/>
    <w:rsid w:val="008417AE"/>
    <w:rsid w:val="008422C6"/>
    <w:rsid w:val="008427EA"/>
    <w:rsid w:val="0084294B"/>
    <w:rsid w:val="00842BBE"/>
    <w:rsid w:val="008430A1"/>
    <w:rsid w:val="0084336A"/>
    <w:rsid w:val="00843674"/>
    <w:rsid w:val="00843FA0"/>
    <w:rsid w:val="00843FA7"/>
    <w:rsid w:val="0084453E"/>
    <w:rsid w:val="00846763"/>
    <w:rsid w:val="00846A84"/>
    <w:rsid w:val="00846B1E"/>
    <w:rsid w:val="00846BEB"/>
    <w:rsid w:val="0085058B"/>
    <w:rsid w:val="00850696"/>
    <w:rsid w:val="00850E40"/>
    <w:rsid w:val="00851601"/>
    <w:rsid w:val="00851AF1"/>
    <w:rsid w:val="0085204D"/>
    <w:rsid w:val="0085278A"/>
    <w:rsid w:val="00852A60"/>
    <w:rsid w:val="00853386"/>
    <w:rsid w:val="00853B9E"/>
    <w:rsid w:val="008540DB"/>
    <w:rsid w:val="00855524"/>
    <w:rsid w:val="00855917"/>
    <w:rsid w:val="00855F87"/>
    <w:rsid w:val="008563D5"/>
    <w:rsid w:val="00856A2D"/>
    <w:rsid w:val="00856AE3"/>
    <w:rsid w:val="00856CAA"/>
    <w:rsid w:val="00856F1E"/>
    <w:rsid w:val="00856F77"/>
    <w:rsid w:val="008575BA"/>
    <w:rsid w:val="008576F1"/>
    <w:rsid w:val="00857915"/>
    <w:rsid w:val="00857C97"/>
    <w:rsid w:val="00860268"/>
    <w:rsid w:val="008603F6"/>
    <w:rsid w:val="00860BCA"/>
    <w:rsid w:val="00860F8D"/>
    <w:rsid w:val="008611DD"/>
    <w:rsid w:val="008612AD"/>
    <w:rsid w:val="00861627"/>
    <w:rsid w:val="00861C6D"/>
    <w:rsid w:val="00862074"/>
    <w:rsid w:val="008625CC"/>
    <w:rsid w:val="00862839"/>
    <w:rsid w:val="00862B0F"/>
    <w:rsid w:val="00862CB5"/>
    <w:rsid w:val="00862FB8"/>
    <w:rsid w:val="008635F0"/>
    <w:rsid w:val="00864213"/>
    <w:rsid w:val="00865054"/>
    <w:rsid w:val="00865447"/>
    <w:rsid w:val="008655C5"/>
    <w:rsid w:val="00865A81"/>
    <w:rsid w:val="00865E95"/>
    <w:rsid w:val="00865F21"/>
    <w:rsid w:val="008668F8"/>
    <w:rsid w:val="00866F1C"/>
    <w:rsid w:val="008670AA"/>
    <w:rsid w:val="008675CE"/>
    <w:rsid w:val="008677BF"/>
    <w:rsid w:val="008678A4"/>
    <w:rsid w:val="00870122"/>
    <w:rsid w:val="0087022C"/>
    <w:rsid w:val="00870699"/>
    <w:rsid w:val="00870F8E"/>
    <w:rsid w:val="008713E6"/>
    <w:rsid w:val="0087194C"/>
    <w:rsid w:val="00871B68"/>
    <w:rsid w:val="00871F9F"/>
    <w:rsid w:val="00872129"/>
    <w:rsid w:val="0087240B"/>
    <w:rsid w:val="0087263B"/>
    <w:rsid w:val="00873053"/>
    <w:rsid w:val="008738E5"/>
    <w:rsid w:val="00873A8F"/>
    <w:rsid w:val="00874AFB"/>
    <w:rsid w:val="00875943"/>
    <w:rsid w:val="00875B0F"/>
    <w:rsid w:val="00875BD1"/>
    <w:rsid w:val="00876B6C"/>
    <w:rsid w:val="00877AF9"/>
    <w:rsid w:val="00880425"/>
    <w:rsid w:val="008807D4"/>
    <w:rsid w:val="00880831"/>
    <w:rsid w:val="008808EB"/>
    <w:rsid w:val="00880A45"/>
    <w:rsid w:val="008811F8"/>
    <w:rsid w:val="0088143F"/>
    <w:rsid w:val="008815A7"/>
    <w:rsid w:val="008819B9"/>
    <w:rsid w:val="00881D06"/>
    <w:rsid w:val="0088205F"/>
    <w:rsid w:val="008823AF"/>
    <w:rsid w:val="008827F2"/>
    <w:rsid w:val="00882D9F"/>
    <w:rsid w:val="0088303E"/>
    <w:rsid w:val="0088320F"/>
    <w:rsid w:val="00883346"/>
    <w:rsid w:val="008836F9"/>
    <w:rsid w:val="00884521"/>
    <w:rsid w:val="00884FB1"/>
    <w:rsid w:val="00884FE5"/>
    <w:rsid w:val="0088513D"/>
    <w:rsid w:val="00885DF5"/>
    <w:rsid w:val="0088618E"/>
    <w:rsid w:val="00886662"/>
    <w:rsid w:val="008868D1"/>
    <w:rsid w:val="00886E0A"/>
    <w:rsid w:val="008876FE"/>
    <w:rsid w:val="008878D0"/>
    <w:rsid w:val="00887983"/>
    <w:rsid w:val="00887A9B"/>
    <w:rsid w:val="00887B06"/>
    <w:rsid w:val="00887CAB"/>
    <w:rsid w:val="00890056"/>
    <w:rsid w:val="008901B5"/>
    <w:rsid w:val="00890211"/>
    <w:rsid w:val="00891064"/>
    <w:rsid w:val="0089168E"/>
    <w:rsid w:val="00891724"/>
    <w:rsid w:val="00891C30"/>
    <w:rsid w:val="0089273A"/>
    <w:rsid w:val="00892BC3"/>
    <w:rsid w:val="00892E11"/>
    <w:rsid w:val="008935C8"/>
    <w:rsid w:val="0089377E"/>
    <w:rsid w:val="00893871"/>
    <w:rsid w:val="00893A5A"/>
    <w:rsid w:val="00893F91"/>
    <w:rsid w:val="00894760"/>
    <w:rsid w:val="00894764"/>
    <w:rsid w:val="00894EFA"/>
    <w:rsid w:val="008956C1"/>
    <w:rsid w:val="00895AD4"/>
    <w:rsid w:val="00895C28"/>
    <w:rsid w:val="00895EB9"/>
    <w:rsid w:val="0089640B"/>
    <w:rsid w:val="00896913"/>
    <w:rsid w:val="008A0361"/>
    <w:rsid w:val="008A0551"/>
    <w:rsid w:val="008A0C74"/>
    <w:rsid w:val="008A0D89"/>
    <w:rsid w:val="008A0F4C"/>
    <w:rsid w:val="008A133E"/>
    <w:rsid w:val="008A1BEF"/>
    <w:rsid w:val="008A1C68"/>
    <w:rsid w:val="008A2383"/>
    <w:rsid w:val="008A244D"/>
    <w:rsid w:val="008A2C7A"/>
    <w:rsid w:val="008A2D14"/>
    <w:rsid w:val="008A2F81"/>
    <w:rsid w:val="008A315A"/>
    <w:rsid w:val="008A3512"/>
    <w:rsid w:val="008A3AAB"/>
    <w:rsid w:val="008A3D20"/>
    <w:rsid w:val="008A3EB4"/>
    <w:rsid w:val="008A4287"/>
    <w:rsid w:val="008A44FB"/>
    <w:rsid w:val="008A45A6"/>
    <w:rsid w:val="008A45C8"/>
    <w:rsid w:val="008A5290"/>
    <w:rsid w:val="008A58FB"/>
    <w:rsid w:val="008A6222"/>
    <w:rsid w:val="008A6323"/>
    <w:rsid w:val="008A63F0"/>
    <w:rsid w:val="008A659B"/>
    <w:rsid w:val="008A6958"/>
    <w:rsid w:val="008A6B10"/>
    <w:rsid w:val="008A72D6"/>
    <w:rsid w:val="008A761F"/>
    <w:rsid w:val="008A7890"/>
    <w:rsid w:val="008B02C3"/>
    <w:rsid w:val="008B0355"/>
    <w:rsid w:val="008B0B07"/>
    <w:rsid w:val="008B0BB1"/>
    <w:rsid w:val="008B0CCB"/>
    <w:rsid w:val="008B0EF6"/>
    <w:rsid w:val="008B16C9"/>
    <w:rsid w:val="008B1A19"/>
    <w:rsid w:val="008B1E83"/>
    <w:rsid w:val="008B2C78"/>
    <w:rsid w:val="008B2E63"/>
    <w:rsid w:val="008B3544"/>
    <w:rsid w:val="008B3942"/>
    <w:rsid w:val="008B39E2"/>
    <w:rsid w:val="008B3B67"/>
    <w:rsid w:val="008B3D16"/>
    <w:rsid w:val="008B3FCD"/>
    <w:rsid w:val="008B453D"/>
    <w:rsid w:val="008B466B"/>
    <w:rsid w:val="008B46B3"/>
    <w:rsid w:val="008B4C18"/>
    <w:rsid w:val="008B5071"/>
    <w:rsid w:val="008B5983"/>
    <w:rsid w:val="008B6D81"/>
    <w:rsid w:val="008B7023"/>
    <w:rsid w:val="008B7474"/>
    <w:rsid w:val="008B7AA6"/>
    <w:rsid w:val="008B7D43"/>
    <w:rsid w:val="008C0310"/>
    <w:rsid w:val="008C098C"/>
    <w:rsid w:val="008C1721"/>
    <w:rsid w:val="008C255D"/>
    <w:rsid w:val="008C2BCC"/>
    <w:rsid w:val="008C3311"/>
    <w:rsid w:val="008C4B81"/>
    <w:rsid w:val="008C4EE0"/>
    <w:rsid w:val="008C5445"/>
    <w:rsid w:val="008C55CC"/>
    <w:rsid w:val="008C5907"/>
    <w:rsid w:val="008C5A50"/>
    <w:rsid w:val="008C5CC1"/>
    <w:rsid w:val="008C5D6B"/>
    <w:rsid w:val="008C61F9"/>
    <w:rsid w:val="008C6261"/>
    <w:rsid w:val="008C730C"/>
    <w:rsid w:val="008C7823"/>
    <w:rsid w:val="008C788D"/>
    <w:rsid w:val="008C7F8A"/>
    <w:rsid w:val="008D06EA"/>
    <w:rsid w:val="008D0936"/>
    <w:rsid w:val="008D15EB"/>
    <w:rsid w:val="008D165D"/>
    <w:rsid w:val="008D1E2F"/>
    <w:rsid w:val="008D1F81"/>
    <w:rsid w:val="008D2041"/>
    <w:rsid w:val="008D248C"/>
    <w:rsid w:val="008D2E9E"/>
    <w:rsid w:val="008D3417"/>
    <w:rsid w:val="008D37E9"/>
    <w:rsid w:val="008D42BC"/>
    <w:rsid w:val="008D468E"/>
    <w:rsid w:val="008D4755"/>
    <w:rsid w:val="008D49F1"/>
    <w:rsid w:val="008D4C19"/>
    <w:rsid w:val="008D4F7E"/>
    <w:rsid w:val="008D565A"/>
    <w:rsid w:val="008D5790"/>
    <w:rsid w:val="008D5869"/>
    <w:rsid w:val="008D59DE"/>
    <w:rsid w:val="008D5CC7"/>
    <w:rsid w:val="008D5E8F"/>
    <w:rsid w:val="008D5FA1"/>
    <w:rsid w:val="008D6EF9"/>
    <w:rsid w:val="008D7A0A"/>
    <w:rsid w:val="008D7A62"/>
    <w:rsid w:val="008D7A7E"/>
    <w:rsid w:val="008E0029"/>
    <w:rsid w:val="008E0413"/>
    <w:rsid w:val="008E06C7"/>
    <w:rsid w:val="008E093E"/>
    <w:rsid w:val="008E0E64"/>
    <w:rsid w:val="008E1569"/>
    <w:rsid w:val="008E1863"/>
    <w:rsid w:val="008E1897"/>
    <w:rsid w:val="008E1B04"/>
    <w:rsid w:val="008E1E21"/>
    <w:rsid w:val="008E1F4F"/>
    <w:rsid w:val="008E21FC"/>
    <w:rsid w:val="008E2552"/>
    <w:rsid w:val="008E2582"/>
    <w:rsid w:val="008E2ACD"/>
    <w:rsid w:val="008E327B"/>
    <w:rsid w:val="008E3A00"/>
    <w:rsid w:val="008E3B5C"/>
    <w:rsid w:val="008E3D08"/>
    <w:rsid w:val="008E3FE4"/>
    <w:rsid w:val="008E40C5"/>
    <w:rsid w:val="008E41A3"/>
    <w:rsid w:val="008E4550"/>
    <w:rsid w:val="008E4BA3"/>
    <w:rsid w:val="008E4F9D"/>
    <w:rsid w:val="008E539B"/>
    <w:rsid w:val="008E5CD3"/>
    <w:rsid w:val="008E5DBD"/>
    <w:rsid w:val="008E5F11"/>
    <w:rsid w:val="008E6104"/>
    <w:rsid w:val="008E623C"/>
    <w:rsid w:val="008E6439"/>
    <w:rsid w:val="008E64DE"/>
    <w:rsid w:val="008E7B0C"/>
    <w:rsid w:val="008E7C65"/>
    <w:rsid w:val="008F03D1"/>
    <w:rsid w:val="008F082B"/>
    <w:rsid w:val="008F160D"/>
    <w:rsid w:val="008F1792"/>
    <w:rsid w:val="008F1C07"/>
    <w:rsid w:val="008F208F"/>
    <w:rsid w:val="008F237E"/>
    <w:rsid w:val="008F2953"/>
    <w:rsid w:val="008F3440"/>
    <w:rsid w:val="008F3B63"/>
    <w:rsid w:val="008F3C4D"/>
    <w:rsid w:val="008F3DC8"/>
    <w:rsid w:val="008F3EA6"/>
    <w:rsid w:val="008F4874"/>
    <w:rsid w:val="008F4F33"/>
    <w:rsid w:val="008F54E3"/>
    <w:rsid w:val="008F5821"/>
    <w:rsid w:val="008F5CD8"/>
    <w:rsid w:val="008F669B"/>
    <w:rsid w:val="008F6FF6"/>
    <w:rsid w:val="008F747E"/>
    <w:rsid w:val="008F7680"/>
    <w:rsid w:val="008F78DB"/>
    <w:rsid w:val="008F790B"/>
    <w:rsid w:val="008F7C3D"/>
    <w:rsid w:val="0090028E"/>
    <w:rsid w:val="0090031C"/>
    <w:rsid w:val="0090095D"/>
    <w:rsid w:val="00900BCD"/>
    <w:rsid w:val="00900CBB"/>
    <w:rsid w:val="0090159A"/>
    <w:rsid w:val="0090169B"/>
    <w:rsid w:val="009016B6"/>
    <w:rsid w:val="009019B9"/>
    <w:rsid w:val="00901B9E"/>
    <w:rsid w:val="0090268A"/>
    <w:rsid w:val="00902A7A"/>
    <w:rsid w:val="00902A9C"/>
    <w:rsid w:val="00902BF8"/>
    <w:rsid w:val="00902D4F"/>
    <w:rsid w:val="00902EA4"/>
    <w:rsid w:val="00902F04"/>
    <w:rsid w:val="009031C7"/>
    <w:rsid w:val="0090405C"/>
    <w:rsid w:val="0090434C"/>
    <w:rsid w:val="00904CA7"/>
    <w:rsid w:val="00904F2F"/>
    <w:rsid w:val="009058D1"/>
    <w:rsid w:val="0090606E"/>
    <w:rsid w:val="009061BD"/>
    <w:rsid w:val="00906835"/>
    <w:rsid w:val="00906FE0"/>
    <w:rsid w:val="00907566"/>
    <w:rsid w:val="00907900"/>
    <w:rsid w:val="009079FC"/>
    <w:rsid w:val="009109D6"/>
    <w:rsid w:val="00910AE8"/>
    <w:rsid w:val="00910F0A"/>
    <w:rsid w:val="00911216"/>
    <w:rsid w:val="009119B1"/>
    <w:rsid w:val="00911C22"/>
    <w:rsid w:val="00911C49"/>
    <w:rsid w:val="00911F97"/>
    <w:rsid w:val="0091203D"/>
    <w:rsid w:val="009128DF"/>
    <w:rsid w:val="0091329F"/>
    <w:rsid w:val="00913D6D"/>
    <w:rsid w:val="00913E1E"/>
    <w:rsid w:val="00914BF4"/>
    <w:rsid w:val="00914C11"/>
    <w:rsid w:val="00914E10"/>
    <w:rsid w:val="009150A3"/>
    <w:rsid w:val="009151E8"/>
    <w:rsid w:val="009151F0"/>
    <w:rsid w:val="00915279"/>
    <w:rsid w:val="00915742"/>
    <w:rsid w:val="00915C36"/>
    <w:rsid w:val="00915EF3"/>
    <w:rsid w:val="00915F75"/>
    <w:rsid w:val="009166DF"/>
    <w:rsid w:val="00916834"/>
    <w:rsid w:val="00916AA9"/>
    <w:rsid w:val="00916DE3"/>
    <w:rsid w:val="00916DF4"/>
    <w:rsid w:val="00916E58"/>
    <w:rsid w:val="009201C4"/>
    <w:rsid w:val="0092047B"/>
    <w:rsid w:val="00920837"/>
    <w:rsid w:val="00920C7E"/>
    <w:rsid w:val="00920C8E"/>
    <w:rsid w:val="00920CE1"/>
    <w:rsid w:val="00921CFA"/>
    <w:rsid w:val="00921D28"/>
    <w:rsid w:val="00921EA5"/>
    <w:rsid w:val="0092245F"/>
    <w:rsid w:val="00922D27"/>
    <w:rsid w:val="00922DB8"/>
    <w:rsid w:val="00922FD8"/>
    <w:rsid w:val="00924D31"/>
    <w:rsid w:val="009250B7"/>
    <w:rsid w:val="00925F08"/>
    <w:rsid w:val="0092661C"/>
    <w:rsid w:val="00926720"/>
    <w:rsid w:val="00926F23"/>
    <w:rsid w:val="00927032"/>
    <w:rsid w:val="009271D2"/>
    <w:rsid w:val="009273D5"/>
    <w:rsid w:val="009274C5"/>
    <w:rsid w:val="00927562"/>
    <w:rsid w:val="00927F91"/>
    <w:rsid w:val="00930398"/>
    <w:rsid w:val="00930613"/>
    <w:rsid w:val="0093126B"/>
    <w:rsid w:val="00931332"/>
    <w:rsid w:val="009315BF"/>
    <w:rsid w:val="00931629"/>
    <w:rsid w:val="00932496"/>
    <w:rsid w:val="009326E1"/>
    <w:rsid w:val="00932C61"/>
    <w:rsid w:val="0093315E"/>
    <w:rsid w:val="0093321C"/>
    <w:rsid w:val="009336F4"/>
    <w:rsid w:val="00933BFA"/>
    <w:rsid w:val="00933D6B"/>
    <w:rsid w:val="0093426D"/>
    <w:rsid w:val="009342DB"/>
    <w:rsid w:val="009344F2"/>
    <w:rsid w:val="00934A89"/>
    <w:rsid w:val="009351BD"/>
    <w:rsid w:val="0093523B"/>
    <w:rsid w:val="009357E1"/>
    <w:rsid w:val="00935BF9"/>
    <w:rsid w:val="00936682"/>
    <w:rsid w:val="00936BC8"/>
    <w:rsid w:val="00936E03"/>
    <w:rsid w:val="009373B2"/>
    <w:rsid w:val="009374AE"/>
    <w:rsid w:val="009404F7"/>
    <w:rsid w:val="00940880"/>
    <w:rsid w:val="00940AD5"/>
    <w:rsid w:val="00940C3F"/>
    <w:rsid w:val="00940D78"/>
    <w:rsid w:val="009412C4"/>
    <w:rsid w:val="0094134A"/>
    <w:rsid w:val="009414F0"/>
    <w:rsid w:val="00942049"/>
    <w:rsid w:val="0094233E"/>
    <w:rsid w:val="009427C7"/>
    <w:rsid w:val="00942960"/>
    <w:rsid w:val="00942A8D"/>
    <w:rsid w:val="00942CA5"/>
    <w:rsid w:val="00942F50"/>
    <w:rsid w:val="0094355D"/>
    <w:rsid w:val="0094369D"/>
    <w:rsid w:val="00943E62"/>
    <w:rsid w:val="00944186"/>
    <w:rsid w:val="009444C3"/>
    <w:rsid w:val="00944750"/>
    <w:rsid w:val="009453B5"/>
    <w:rsid w:val="00945437"/>
    <w:rsid w:val="0094575A"/>
    <w:rsid w:val="00945BC4"/>
    <w:rsid w:val="00945CD7"/>
    <w:rsid w:val="009467DC"/>
    <w:rsid w:val="00946B7F"/>
    <w:rsid w:val="00947331"/>
    <w:rsid w:val="0094790D"/>
    <w:rsid w:val="00947EF6"/>
    <w:rsid w:val="00947FA4"/>
    <w:rsid w:val="00950541"/>
    <w:rsid w:val="009508A5"/>
    <w:rsid w:val="009508DB"/>
    <w:rsid w:val="009508FC"/>
    <w:rsid w:val="00950A21"/>
    <w:rsid w:val="00950E7E"/>
    <w:rsid w:val="009517EB"/>
    <w:rsid w:val="00951DB4"/>
    <w:rsid w:val="00951E27"/>
    <w:rsid w:val="00951F22"/>
    <w:rsid w:val="00952151"/>
    <w:rsid w:val="00952398"/>
    <w:rsid w:val="00952809"/>
    <w:rsid w:val="00952BCE"/>
    <w:rsid w:val="00952EA7"/>
    <w:rsid w:val="0095310A"/>
    <w:rsid w:val="0095352B"/>
    <w:rsid w:val="0095419E"/>
    <w:rsid w:val="009541A5"/>
    <w:rsid w:val="00954526"/>
    <w:rsid w:val="00954584"/>
    <w:rsid w:val="00954970"/>
    <w:rsid w:val="00954A4E"/>
    <w:rsid w:val="00954B6B"/>
    <w:rsid w:val="009565EC"/>
    <w:rsid w:val="00956B67"/>
    <w:rsid w:val="00956C5C"/>
    <w:rsid w:val="00956EB0"/>
    <w:rsid w:val="00956EF5"/>
    <w:rsid w:val="0095701A"/>
    <w:rsid w:val="00957147"/>
    <w:rsid w:val="00957329"/>
    <w:rsid w:val="00960008"/>
    <w:rsid w:val="009600CF"/>
    <w:rsid w:val="009604EC"/>
    <w:rsid w:val="00960880"/>
    <w:rsid w:val="009609B5"/>
    <w:rsid w:val="00960AD6"/>
    <w:rsid w:val="00960D9B"/>
    <w:rsid w:val="0096121B"/>
    <w:rsid w:val="00961DA4"/>
    <w:rsid w:val="00962463"/>
    <w:rsid w:val="0096285B"/>
    <w:rsid w:val="009628A3"/>
    <w:rsid w:val="00962DDE"/>
    <w:rsid w:val="0096310E"/>
    <w:rsid w:val="009631A7"/>
    <w:rsid w:val="009635FA"/>
    <w:rsid w:val="00963755"/>
    <w:rsid w:val="0096381C"/>
    <w:rsid w:val="00964076"/>
    <w:rsid w:val="0096439D"/>
    <w:rsid w:val="009643AD"/>
    <w:rsid w:val="00964419"/>
    <w:rsid w:val="00964925"/>
    <w:rsid w:val="009649F4"/>
    <w:rsid w:val="00964BEA"/>
    <w:rsid w:val="009656A1"/>
    <w:rsid w:val="009656EC"/>
    <w:rsid w:val="009657FF"/>
    <w:rsid w:val="009660C0"/>
    <w:rsid w:val="00966870"/>
    <w:rsid w:val="00966BFA"/>
    <w:rsid w:val="00966C23"/>
    <w:rsid w:val="00966CF2"/>
    <w:rsid w:val="00966CF7"/>
    <w:rsid w:val="009677E4"/>
    <w:rsid w:val="00967A90"/>
    <w:rsid w:val="0097001C"/>
    <w:rsid w:val="0097098F"/>
    <w:rsid w:val="009709D5"/>
    <w:rsid w:val="00970A0C"/>
    <w:rsid w:val="00970B6F"/>
    <w:rsid w:val="009710A6"/>
    <w:rsid w:val="009710CC"/>
    <w:rsid w:val="009710D3"/>
    <w:rsid w:val="00971BD5"/>
    <w:rsid w:val="00971BE5"/>
    <w:rsid w:val="00971D0D"/>
    <w:rsid w:val="00971EE7"/>
    <w:rsid w:val="0097256D"/>
    <w:rsid w:val="00972AE8"/>
    <w:rsid w:val="00972EB8"/>
    <w:rsid w:val="00972F88"/>
    <w:rsid w:val="009733B7"/>
    <w:rsid w:val="009735FC"/>
    <w:rsid w:val="00973917"/>
    <w:rsid w:val="00973926"/>
    <w:rsid w:val="00973F4E"/>
    <w:rsid w:val="00973F6D"/>
    <w:rsid w:val="009742B0"/>
    <w:rsid w:val="009755EA"/>
    <w:rsid w:val="00975DB3"/>
    <w:rsid w:val="00976128"/>
    <w:rsid w:val="0097630E"/>
    <w:rsid w:val="0097664F"/>
    <w:rsid w:val="00976C91"/>
    <w:rsid w:val="00977011"/>
    <w:rsid w:val="0097713A"/>
    <w:rsid w:val="00977156"/>
    <w:rsid w:val="009771B9"/>
    <w:rsid w:val="00977E1B"/>
    <w:rsid w:val="009800DE"/>
    <w:rsid w:val="0098077F"/>
    <w:rsid w:val="00980BAF"/>
    <w:rsid w:val="009812CF"/>
    <w:rsid w:val="009812E2"/>
    <w:rsid w:val="009816F6"/>
    <w:rsid w:val="00981BD9"/>
    <w:rsid w:val="00981CF0"/>
    <w:rsid w:val="00982175"/>
    <w:rsid w:val="00982308"/>
    <w:rsid w:val="009825FE"/>
    <w:rsid w:val="009826ED"/>
    <w:rsid w:val="00982CB4"/>
    <w:rsid w:val="009830AF"/>
    <w:rsid w:val="009832C5"/>
    <w:rsid w:val="009836D0"/>
    <w:rsid w:val="0098381B"/>
    <w:rsid w:val="00984452"/>
    <w:rsid w:val="009847A4"/>
    <w:rsid w:val="00984DFC"/>
    <w:rsid w:val="00985CE2"/>
    <w:rsid w:val="00986158"/>
    <w:rsid w:val="00986C76"/>
    <w:rsid w:val="00986CA3"/>
    <w:rsid w:val="00986D85"/>
    <w:rsid w:val="009870B6"/>
    <w:rsid w:val="00987239"/>
    <w:rsid w:val="00987F9C"/>
    <w:rsid w:val="00990140"/>
    <w:rsid w:val="0099023D"/>
    <w:rsid w:val="0099094E"/>
    <w:rsid w:val="00990A3E"/>
    <w:rsid w:val="00990DC1"/>
    <w:rsid w:val="00990E34"/>
    <w:rsid w:val="00990E95"/>
    <w:rsid w:val="009918B2"/>
    <w:rsid w:val="0099191C"/>
    <w:rsid w:val="0099192E"/>
    <w:rsid w:val="00991B14"/>
    <w:rsid w:val="00991B2F"/>
    <w:rsid w:val="0099201B"/>
    <w:rsid w:val="00992406"/>
    <w:rsid w:val="00992489"/>
    <w:rsid w:val="0099275B"/>
    <w:rsid w:val="00992AE8"/>
    <w:rsid w:val="00992D95"/>
    <w:rsid w:val="00992FFF"/>
    <w:rsid w:val="009937AC"/>
    <w:rsid w:val="009937E3"/>
    <w:rsid w:val="00993A7A"/>
    <w:rsid w:val="00994919"/>
    <w:rsid w:val="00994D3E"/>
    <w:rsid w:val="00994FB4"/>
    <w:rsid w:val="00995075"/>
    <w:rsid w:val="0099511C"/>
    <w:rsid w:val="0099515A"/>
    <w:rsid w:val="00995968"/>
    <w:rsid w:val="00995CBB"/>
    <w:rsid w:val="00995EBE"/>
    <w:rsid w:val="00996691"/>
    <w:rsid w:val="009969AD"/>
    <w:rsid w:val="00996FFB"/>
    <w:rsid w:val="0099746A"/>
    <w:rsid w:val="0099749E"/>
    <w:rsid w:val="00997764"/>
    <w:rsid w:val="00997E84"/>
    <w:rsid w:val="009A018F"/>
    <w:rsid w:val="009A02F1"/>
    <w:rsid w:val="009A0EAB"/>
    <w:rsid w:val="009A13A9"/>
    <w:rsid w:val="009A272E"/>
    <w:rsid w:val="009A277E"/>
    <w:rsid w:val="009A28DB"/>
    <w:rsid w:val="009A2B4F"/>
    <w:rsid w:val="009A32B0"/>
    <w:rsid w:val="009A4113"/>
    <w:rsid w:val="009A482E"/>
    <w:rsid w:val="009A4A8E"/>
    <w:rsid w:val="009A5861"/>
    <w:rsid w:val="009A6A16"/>
    <w:rsid w:val="009A6ECD"/>
    <w:rsid w:val="009A73C1"/>
    <w:rsid w:val="009B027D"/>
    <w:rsid w:val="009B0711"/>
    <w:rsid w:val="009B0B5F"/>
    <w:rsid w:val="009B1823"/>
    <w:rsid w:val="009B1AE0"/>
    <w:rsid w:val="009B1D05"/>
    <w:rsid w:val="009B2090"/>
    <w:rsid w:val="009B2470"/>
    <w:rsid w:val="009B2765"/>
    <w:rsid w:val="009B2A3E"/>
    <w:rsid w:val="009B2CD7"/>
    <w:rsid w:val="009B2FEF"/>
    <w:rsid w:val="009B31CE"/>
    <w:rsid w:val="009B3537"/>
    <w:rsid w:val="009B37EE"/>
    <w:rsid w:val="009B3AE2"/>
    <w:rsid w:val="009B415F"/>
    <w:rsid w:val="009B455D"/>
    <w:rsid w:val="009B4A45"/>
    <w:rsid w:val="009B4B4E"/>
    <w:rsid w:val="009B4DC6"/>
    <w:rsid w:val="009B4E75"/>
    <w:rsid w:val="009B56A4"/>
    <w:rsid w:val="009B5ABC"/>
    <w:rsid w:val="009B5C33"/>
    <w:rsid w:val="009B641E"/>
    <w:rsid w:val="009B6433"/>
    <w:rsid w:val="009B65CD"/>
    <w:rsid w:val="009B662C"/>
    <w:rsid w:val="009B722A"/>
    <w:rsid w:val="009B7239"/>
    <w:rsid w:val="009B7326"/>
    <w:rsid w:val="009B7F8C"/>
    <w:rsid w:val="009C024A"/>
    <w:rsid w:val="009C0610"/>
    <w:rsid w:val="009C128C"/>
    <w:rsid w:val="009C15C8"/>
    <w:rsid w:val="009C1BA8"/>
    <w:rsid w:val="009C1F13"/>
    <w:rsid w:val="009C1F6D"/>
    <w:rsid w:val="009C1FEA"/>
    <w:rsid w:val="009C2322"/>
    <w:rsid w:val="009C28CB"/>
    <w:rsid w:val="009C33C9"/>
    <w:rsid w:val="009C3408"/>
    <w:rsid w:val="009C3F0C"/>
    <w:rsid w:val="009C41A7"/>
    <w:rsid w:val="009C4375"/>
    <w:rsid w:val="009C43F1"/>
    <w:rsid w:val="009C47BA"/>
    <w:rsid w:val="009C4AFF"/>
    <w:rsid w:val="009C4FEB"/>
    <w:rsid w:val="009C54E3"/>
    <w:rsid w:val="009C587F"/>
    <w:rsid w:val="009C5F03"/>
    <w:rsid w:val="009C60EA"/>
    <w:rsid w:val="009C637E"/>
    <w:rsid w:val="009C63BA"/>
    <w:rsid w:val="009C65DD"/>
    <w:rsid w:val="009C66E9"/>
    <w:rsid w:val="009C6F22"/>
    <w:rsid w:val="009C707C"/>
    <w:rsid w:val="009C7153"/>
    <w:rsid w:val="009C7394"/>
    <w:rsid w:val="009C769A"/>
    <w:rsid w:val="009C76B9"/>
    <w:rsid w:val="009C7C36"/>
    <w:rsid w:val="009D030A"/>
    <w:rsid w:val="009D0416"/>
    <w:rsid w:val="009D047F"/>
    <w:rsid w:val="009D0718"/>
    <w:rsid w:val="009D0964"/>
    <w:rsid w:val="009D1166"/>
    <w:rsid w:val="009D1487"/>
    <w:rsid w:val="009D2221"/>
    <w:rsid w:val="009D23D7"/>
    <w:rsid w:val="009D246D"/>
    <w:rsid w:val="009D284F"/>
    <w:rsid w:val="009D2AEF"/>
    <w:rsid w:val="009D31D5"/>
    <w:rsid w:val="009D3297"/>
    <w:rsid w:val="009D3389"/>
    <w:rsid w:val="009D345A"/>
    <w:rsid w:val="009D36D6"/>
    <w:rsid w:val="009D38B8"/>
    <w:rsid w:val="009D3D52"/>
    <w:rsid w:val="009D3E0F"/>
    <w:rsid w:val="009D4057"/>
    <w:rsid w:val="009D458C"/>
    <w:rsid w:val="009D46A4"/>
    <w:rsid w:val="009D4DB4"/>
    <w:rsid w:val="009D52EB"/>
    <w:rsid w:val="009D557D"/>
    <w:rsid w:val="009D55D6"/>
    <w:rsid w:val="009D598E"/>
    <w:rsid w:val="009D5CEF"/>
    <w:rsid w:val="009D5D07"/>
    <w:rsid w:val="009D618B"/>
    <w:rsid w:val="009D6213"/>
    <w:rsid w:val="009D63E2"/>
    <w:rsid w:val="009D643A"/>
    <w:rsid w:val="009D67A8"/>
    <w:rsid w:val="009D6837"/>
    <w:rsid w:val="009D6932"/>
    <w:rsid w:val="009D69A4"/>
    <w:rsid w:val="009D6B17"/>
    <w:rsid w:val="009D7A30"/>
    <w:rsid w:val="009D7B95"/>
    <w:rsid w:val="009E00FF"/>
    <w:rsid w:val="009E03AC"/>
    <w:rsid w:val="009E0B3E"/>
    <w:rsid w:val="009E10B6"/>
    <w:rsid w:val="009E153F"/>
    <w:rsid w:val="009E2A93"/>
    <w:rsid w:val="009E3116"/>
    <w:rsid w:val="009E323C"/>
    <w:rsid w:val="009E32B3"/>
    <w:rsid w:val="009E40C6"/>
    <w:rsid w:val="009E48D6"/>
    <w:rsid w:val="009E4A9D"/>
    <w:rsid w:val="009E4E20"/>
    <w:rsid w:val="009E5699"/>
    <w:rsid w:val="009E5A2F"/>
    <w:rsid w:val="009E5BF7"/>
    <w:rsid w:val="009E5DD8"/>
    <w:rsid w:val="009E65BA"/>
    <w:rsid w:val="009E6BDD"/>
    <w:rsid w:val="009E6D66"/>
    <w:rsid w:val="009E6FFA"/>
    <w:rsid w:val="009E71BF"/>
    <w:rsid w:val="009E79D1"/>
    <w:rsid w:val="009F0876"/>
    <w:rsid w:val="009F09A5"/>
    <w:rsid w:val="009F0A8D"/>
    <w:rsid w:val="009F109F"/>
    <w:rsid w:val="009F10E8"/>
    <w:rsid w:val="009F118D"/>
    <w:rsid w:val="009F1340"/>
    <w:rsid w:val="009F1341"/>
    <w:rsid w:val="009F165D"/>
    <w:rsid w:val="009F1F38"/>
    <w:rsid w:val="009F2F33"/>
    <w:rsid w:val="009F33A8"/>
    <w:rsid w:val="009F3578"/>
    <w:rsid w:val="009F3B1A"/>
    <w:rsid w:val="009F3C29"/>
    <w:rsid w:val="009F3C37"/>
    <w:rsid w:val="009F3E07"/>
    <w:rsid w:val="009F43CD"/>
    <w:rsid w:val="009F4A31"/>
    <w:rsid w:val="009F5151"/>
    <w:rsid w:val="009F5828"/>
    <w:rsid w:val="009F584E"/>
    <w:rsid w:val="009F5C9F"/>
    <w:rsid w:val="009F5F8D"/>
    <w:rsid w:val="009F6542"/>
    <w:rsid w:val="009F675E"/>
    <w:rsid w:val="009F69D9"/>
    <w:rsid w:val="009F6D41"/>
    <w:rsid w:val="009F6EF6"/>
    <w:rsid w:val="009F6FE0"/>
    <w:rsid w:val="009F7502"/>
    <w:rsid w:val="009F7665"/>
    <w:rsid w:val="009F7ED5"/>
    <w:rsid w:val="00A00012"/>
    <w:rsid w:val="00A0024D"/>
    <w:rsid w:val="00A00FCC"/>
    <w:rsid w:val="00A013EF"/>
    <w:rsid w:val="00A01560"/>
    <w:rsid w:val="00A018F4"/>
    <w:rsid w:val="00A0190D"/>
    <w:rsid w:val="00A01AEE"/>
    <w:rsid w:val="00A029D9"/>
    <w:rsid w:val="00A02D08"/>
    <w:rsid w:val="00A02EFD"/>
    <w:rsid w:val="00A0304D"/>
    <w:rsid w:val="00A031C0"/>
    <w:rsid w:val="00A0364E"/>
    <w:rsid w:val="00A03B68"/>
    <w:rsid w:val="00A03C28"/>
    <w:rsid w:val="00A03C31"/>
    <w:rsid w:val="00A03C47"/>
    <w:rsid w:val="00A040D1"/>
    <w:rsid w:val="00A041EF"/>
    <w:rsid w:val="00A044D7"/>
    <w:rsid w:val="00A057A4"/>
    <w:rsid w:val="00A05C8C"/>
    <w:rsid w:val="00A0671A"/>
    <w:rsid w:val="00A0691C"/>
    <w:rsid w:val="00A06940"/>
    <w:rsid w:val="00A06B72"/>
    <w:rsid w:val="00A07B88"/>
    <w:rsid w:val="00A07C0A"/>
    <w:rsid w:val="00A1019A"/>
    <w:rsid w:val="00A101CD"/>
    <w:rsid w:val="00A10E07"/>
    <w:rsid w:val="00A10F91"/>
    <w:rsid w:val="00A11E11"/>
    <w:rsid w:val="00A12593"/>
    <w:rsid w:val="00A12957"/>
    <w:rsid w:val="00A12FBA"/>
    <w:rsid w:val="00A1309D"/>
    <w:rsid w:val="00A13823"/>
    <w:rsid w:val="00A148EE"/>
    <w:rsid w:val="00A14CDE"/>
    <w:rsid w:val="00A14D0E"/>
    <w:rsid w:val="00A14FD8"/>
    <w:rsid w:val="00A15753"/>
    <w:rsid w:val="00A1673E"/>
    <w:rsid w:val="00A16B6A"/>
    <w:rsid w:val="00A16D2F"/>
    <w:rsid w:val="00A16EB6"/>
    <w:rsid w:val="00A17096"/>
    <w:rsid w:val="00A1729D"/>
    <w:rsid w:val="00A1764F"/>
    <w:rsid w:val="00A17763"/>
    <w:rsid w:val="00A1779F"/>
    <w:rsid w:val="00A17F25"/>
    <w:rsid w:val="00A200F1"/>
    <w:rsid w:val="00A20266"/>
    <w:rsid w:val="00A20DCB"/>
    <w:rsid w:val="00A20E36"/>
    <w:rsid w:val="00A20F87"/>
    <w:rsid w:val="00A2142E"/>
    <w:rsid w:val="00A21C0E"/>
    <w:rsid w:val="00A222FD"/>
    <w:rsid w:val="00A228F3"/>
    <w:rsid w:val="00A22CF9"/>
    <w:rsid w:val="00A22F3D"/>
    <w:rsid w:val="00A23DF0"/>
    <w:rsid w:val="00A242DC"/>
    <w:rsid w:val="00A243B9"/>
    <w:rsid w:val="00A2479B"/>
    <w:rsid w:val="00A247A0"/>
    <w:rsid w:val="00A24A5F"/>
    <w:rsid w:val="00A24B4F"/>
    <w:rsid w:val="00A24E33"/>
    <w:rsid w:val="00A253E8"/>
    <w:rsid w:val="00A25B7E"/>
    <w:rsid w:val="00A26565"/>
    <w:rsid w:val="00A267CC"/>
    <w:rsid w:val="00A2688B"/>
    <w:rsid w:val="00A26A41"/>
    <w:rsid w:val="00A26B9B"/>
    <w:rsid w:val="00A26BC8"/>
    <w:rsid w:val="00A26D7C"/>
    <w:rsid w:val="00A27429"/>
    <w:rsid w:val="00A27620"/>
    <w:rsid w:val="00A278FE"/>
    <w:rsid w:val="00A30018"/>
    <w:rsid w:val="00A30C5A"/>
    <w:rsid w:val="00A312B9"/>
    <w:rsid w:val="00A31DF3"/>
    <w:rsid w:val="00A332EE"/>
    <w:rsid w:val="00A33D60"/>
    <w:rsid w:val="00A33E98"/>
    <w:rsid w:val="00A33EDB"/>
    <w:rsid w:val="00A345D5"/>
    <w:rsid w:val="00A345F4"/>
    <w:rsid w:val="00A3487A"/>
    <w:rsid w:val="00A34C16"/>
    <w:rsid w:val="00A34C1C"/>
    <w:rsid w:val="00A34DF5"/>
    <w:rsid w:val="00A350AA"/>
    <w:rsid w:val="00A350BA"/>
    <w:rsid w:val="00A351DD"/>
    <w:rsid w:val="00A3529B"/>
    <w:rsid w:val="00A358EB"/>
    <w:rsid w:val="00A358FD"/>
    <w:rsid w:val="00A35D10"/>
    <w:rsid w:val="00A35D12"/>
    <w:rsid w:val="00A36096"/>
    <w:rsid w:val="00A36480"/>
    <w:rsid w:val="00A36863"/>
    <w:rsid w:val="00A3688F"/>
    <w:rsid w:val="00A36AE7"/>
    <w:rsid w:val="00A37010"/>
    <w:rsid w:val="00A37E91"/>
    <w:rsid w:val="00A403B3"/>
    <w:rsid w:val="00A409A0"/>
    <w:rsid w:val="00A40BB7"/>
    <w:rsid w:val="00A41016"/>
    <w:rsid w:val="00A41070"/>
    <w:rsid w:val="00A41072"/>
    <w:rsid w:val="00A41543"/>
    <w:rsid w:val="00A418A4"/>
    <w:rsid w:val="00A41A60"/>
    <w:rsid w:val="00A427A1"/>
    <w:rsid w:val="00A447FB"/>
    <w:rsid w:val="00A44960"/>
    <w:rsid w:val="00A44A9A"/>
    <w:rsid w:val="00A44CAC"/>
    <w:rsid w:val="00A45197"/>
    <w:rsid w:val="00A458AD"/>
    <w:rsid w:val="00A45E58"/>
    <w:rsid w:val="00A46A19"/>
    <w:rsid w:val="00A46AFC"/>
    <w:rsid w:val="00A46B79"/>
    <w:rsid w:val="00A4719B"/>
    <w:rsid w:val="00A4737F"/>
    <w:rsid w:val="00A47A9A"/>
    <w:rsid w:val="00A47CD7"/>
    <w:rsid w:val="00A47D3F"/>
    <w:rsid w:val="00A47D4E"/>
    <w:rsid w:val="00A501EB"/>
    <w:rsid w:val="00A5042D"/>
    <w:rsid w:val="00A50655"/>
    <w:rsid w:val="00A5098F"/>
    <w:rsid w:val="00A5100D"/>
    <w:rsid w:val="00A51725"/>
    <w:rsid w:val="00A51BF1"/>
    <w:rsid w:val="00A51F70"/>
    <w:rsid w:val="00A52188"/>
    <w:rsid w:val="00A52516"/>
    <w:rsid w:val="00A52976"/>
    <w:rsid w:val="00A52CDC"/>
    <w:rsid w:val="00A52E5B"/>
    <w:rsid w:val="00A52F3B"/>
    <w:rsid w:val="00A52F4B"/>
    <w:rsid w:val="00A5336E"/>
    <w:rsid w:val="00A536C3"/>
    <w:rsid w:val="00A53B5D"/>
    <w:rsid w:val="00A53C36"/>
    <w:rsid w:val="00A54803"/>
    <w:rsid w:val="00A5486C"/>
    <w:rsid w:val="00A54A73"/>
    <w:rsid w:val="00A556B9"/>
    <w:rsid w:val="00A559C0"/>
    <w:rsid w:val="00A55F6B"/>
    <w:rsid w:val="00A56E05"/>
    <w:rsid w:val="00A570F4"/>
    <w:rsid w:val="00A572D2"/>
    <w:rsid w:val="00A57307"/>
    <w:rsid w:val="00A57D00"/>
    <w:rsid w:val="00A57FA3"/>
    <w:rsid w:val="00A57FDC"/>
    <w:rsid w:val="00A601D1"/>
    <w:rsid w:val="00A60374"/>
    <w:rsid w:val="00A60397"/>
    <w:rsid w:val="00A60798"/>
    <w:rsid w:val="00A60936"/>
    <w:rsid w:val="00A61293"/>
    <w:rsid w:val="00A61669"/>
    <w:rsid w:val="00A617F7"/>
    <w:rsid w:val="00A61BB8"/>
    <w:rsid w:val="00A61D1E"/>
    <w:rsid w:val="00A61D43"/>
    <w:rsid w:val="00A6205A"/>
    <w:rsid w:val="00A6252E"/>
    <w:rsid w:val="00A634DA"/>
    <w:rsid w:val="00A64051"/>
    <w:rsid w:val="00A64BD2"/>
    <w:rsid w:val="00A65860"/>
    <w:rsid w:val="00A65C89"/>
    <w:rsid w:val="00A65E9F"/>
    <w:rsid w:val="00A66390"/>
    <w:rsid w:val="00A66613"/>
    <w:rsid w:val="00A668BD"/>
    <w:rsid w:val="00A66B0A"/>
    <w:rsid w:val="00A66C46"/>
    <w:rsid w:val="00A6721C"/>
    <w:rsid w:val="00A67962"/>
    <w:rsid w:val="00A67CA4"/>
    <w:rsid w:val="00A702E8"/>
    <w:rsid w:val="00A70323"/>
    <w:rsid w:val="00A70335"/>
    <w:rsid w:val="00A711EB"/>
    <w:rsid w:val="00A71A39"/>
    <w:rsid w:val="00A72C42"/>
    <w:rsid w:val="00A73A0D"/>
    <w:rsid w:val="00A73C8B"/>
    <w:rsid w:val="00A74515"/>
    <w:rsid w:val="00A74E8B"/>
    <w:rsid w:val="00A7500C"/>
    <w:rsid w:val="00A75632"/>
    <w:rsid w:val="00A75FB5"/>
    <w:rsid w:val="00A7605E"/>
    <w:rsid w:val="00A7631C"/>
    <w:rsid w:val="00A76B19"/>
    <w:rsid w:val="00A778BD"/>
    <w:rsid w:val="00A80B6F"/>
    <w:rsid w:val="00A80DFB"/>
    <w:rsid w:val="00A80FDD"/>
    <w:rsid w:val="00A8175C"/>
    <w:rsid w:val="00A81804"/>
    <w:rsid w:val="00A81FEF"/>
    <w:rsid w:val="00A8266B"/>
    <w:rsid w:val="00A827B4"/>
    <w:rsid w:val="00A830C7"/>
    <w:rsid w:val="00A830F1"/>
    <w:rsid w:val="00A831C4"/>
    <w:rsid w:val="00A83648"/>
    <w:rsid w:val="00A839B7"/>
    <w:rsid w:val="00A8406D"/>
    <w:rsid w:val="00A846E4"/>
    <w:rsid w:val="00A849A7"/>
    <w:rsid w:val="00A84D91"/>
    <w:rsid w:val="00A84F80"/>
    <w:rsid w:val="00A852C3"/>
    <w:rsid w:val="00A8541C"/>
    <w:rsid w:val="00A8549F"/>
    <w:rsid w:val="00A85B36"/>
    <w:rsid w:val="00A85B40"/>
    <w:rsid w:val="00A85C55"/>
    <w:rsid w:val="00A8630A"/>
    <w:rsid w:val="00A8682A"/>
    <w:rsid w:val="00A86AF2"/>
    <w:rsid w:val="00A86DFF"/>
    <w:rsid w:val="00A872A7"/>
    <w:rsid w:val="00A87791"/>
    <w:rsid w:val="00A90F7D"/>
    <w:rsid w:val="00A90F91"/>
    <w:rsid w:val="00A910B4"/>
    <w:rsid w:val="00A913CF"/>
    <w:rsid w:val="00A91B40"/>
    <w:rsid w:val="00A91B8D"/>
    <w:rsid w:val="00A91FF9"/>
    <w:rsid w:val="00A921AC"/>
    <w:rsid w:val="00A921F8"/>
    <w:rsid w:val="00A923A4"/>
    <w:rsid w:val="00A9289C"/>
    <w:rsid w:val="00A928F0"/>
    <w:rsid w:val="00A92C5A"/>
    <w:rsid w:val="00A9311E"/>
    <w:rsid w:val="00A9311F"/>
    <w:rsid w:val="00A93752"/>
    <w:rsid w:val="00A94171"/>
    <w:rsid w:val="00A9433C"/>
    <w:rsid w:val="00A9495A"/>
    <w:rsid w:val="00A94A41"/>
    <w:rsid w:val="00A94BBD"/>
    <w:rsid w:val="00A94EE4"/>
    <w:rsid w:val="00A951A0"/>
    <w:rsid w:val="00A95537"/>
    <w:rsid w:val="00A957E5"/>
    <w:rsid w:val="00A95B85"/>
    <w:rsid w:val="00A962F8"/>
    <w:rsid w:val="00A964C0"/>
    <w:rsid w:val="00A965AC"/>
    <w:rsid w:val="00A96989"/>
    <w:rsid w:val="00A96A45"/>
    <w:rsid w:val="00A96CA6"/>
    <w:rsid w:val="00A96CB8"/>
    <w:rsid w:val="00A96EC8"/>
    <w:rsid w:val="00A96FF5"/>
    <w:rsid w:val="00A970EC"/>
    <w:rsid w:val="00A971C1"/>
    <w:rsid w:val="00A9767C"/>
    <w:rsid w:val="00AA00E1"/>
    <w:rsid w:val="00AA04C3"/>
    <w:rsid w:val="00AA0A2B"/>
    <w:rsid w:val="00AA0A88"/>
    <w:rsid w:val="00AA1431"/>
    <w:rsid w:val="00AA1A18"/>
    <w:rsid w:val="00AA1BD7"/>
    <w:rsid w:val="00AA2095"/>
    <w:rsid w:val="00AA280C"/>
    <w:rsid w:val="00AA309C"/>
    <w:rsid w:val="00AA3E27"/>
    <w:rsid w:val="00AA4748"/>
    <w:rsid w:val="00AA481A"/>
    <w:rsid w:val="00AA4A4B"/>
    <w:rsid w:val="00AA5741"/>
    <w:rsid w:val="00AA5788"/>
    <w:rsid w:val="00AA5F5F"/>
    <w:rsid w:val="00AA6041"/>
    <w:rsid w:val="00AA62F8"/>
    <w:rsid w:val="00AA6522"/>
    <w:rsid w:val="00AA6818"/>
    <w:rsid w:val="00AA68F4"/>
    <w:rsid w:val="00AA6A31"/>
    <w:rsid w:val="00AA6C08"/>
    <w:rsid w:val="00AA71FB"/>
    <w:rsid w:val="00AA78D0"/>
    <w:rsid w:val="00AA793B"/>
    <w:rsid w:val="00AA7A17"/>
    <w:rsid w:val="00AA7B38"/>
    <w:rsid w:val="00AA7F14"/>
    <w:rsid w:val="00AB0206"/>
    <w:rsid w:val="00AB0A67"/>
    <w:rsid w:val="00AB0AF5"/>
    <w:rsid w:val="00AB0B39"/>
    <w:rsid w:val="00AB0BBB"/>
    <w:rsid w:val="00AB1189"/>
    <w:rsid w:val="00AB15B1"/>
    <w:rsid w:val="00AB194B"/>
    <w:rsid w:val="00AB19A5"/>
    <w:rsid w:val="00AB1B5D"/>
    <w:rsid w:val="00AB1EBA"/>
    <w:rsid w:val="00AB22D9"/>
    <w:rsid w:val="00AB2372"/>
    <w:rsid w:val="00AB2B01"/>
    <w:rsid w:val="00AB2E0F"/>
    <w:rsid w:val="00AB303B"/>
    <w:rsid w:val="00AB3191"/>
    <w:rsid w:val="00AB3AFD"/>
    <w:rsid w:val="00AB3CE2"/>
    <w:rsid w:val="00AB527B"/>
    <w:rsid w:val="00AB630A"/>
    <w:rsid w:val="00AB6A83"/>
    <w:rsid w:val="00AB78B2"/>
    <w:rsid w:val="00AB7CA5"/>
    <w:rsid w:val="00AB7D3A"/>
    <w:rsid w:val="00AB7FBA"/>
    <w:rsid w:val="00AC0267"/>
    <w:rsid w:val="00AC0327"/>
    <w:rsid w:val="00AC0973"/>
    <w:rsid w:val="00AC0B5E"/>
    <w:rsid w:val="00AC12DC"/>
    <w:rsid w:val="00AC18A6"/>
    <w:rsid w:val="00AC18BD"/>
    <w:rsid w:val="00AC2305"/>
    <w:rsid w:val="00AC24B9"/>
    <w:rsid w:val="00AC2B27"/>
    <w:rsid w:val="00AC2D8D"/>
    <w:rsid w:val="00AC32BB"/>
    <w:rsid w:val="00AC3782"/>
    <w:rsid w:val="00AC3991"/>
    <w:rsid w:val="00AC40A4"/>
    <w:rsid w:val="00AC4534"/>
    <w:rsid w:val="00AC472B"/>
    <w:rsid w:val="00AC4A91"/>
    <w:rsid w:val="00AC4EFB"/>
    <w:rsid w:val="00AC50A8"/>
    <w:rsid w:val="00AC5207"/>
    <w:rsid w:val="00AC574E"/>
    <w:rsid w:val="00AC5842"/>
    <w:rsid w:val="00AC5917"/>
    <w:rsid w:val="00AC5A17"/>
    <w:rsid w:val="00AC5BC8"/>
    <w:rsid w:val="00AC63D1"/>
    <w:rsid w:val="00AC6479"/>
    <w:rsid w:val="00AC68F7"/>
    <w:rsid w:val="00AC6939"/>
    <w:rsid w:val="00AC6BBB"/>
    <w:rsid w:val="00AC6BF3"/>
    <w:rsid w:val="00AC6F98"/>
    <w:rsid w:val="00AC77A2"/>
    <w:rsid w:val="00AD03CB"/>
    <w:rsid w:val="00AD05F2"/>
    <w:rsid w:val="00AD0C80"/>
    <w:rsid w:val="00AD111F"/>
    <w:rsid w:val="00AD1322"/>
    <w:rsid w:val="00AD185E"/>
    <w:rsid w:val="00AD1C79"/>
    <w:rsid w:val="00AD1EC7"/>
    <w:rsid w:val="00AD2020"/>
    <w:rsid w:val="00AD238A"/>
    <w:rsid w:val="00AD2B6B"/>
    <w:rsid w:val="00AD2D0D"/>
    <w:rsid w:val="00AD2DE1"/>
    <w:rsid w:val="00AD3086"/>
    <w:rsid w:val="00AD3735"/>
    <w:rsid w:val="00AD3BAD"/>
    <w:rsid w:val="00AD3BB3"/>
    <w:rsid w:val="00AD3DB5"/>
    <w:rsid w:val="00AD3FD2"/>
    <w:rsid w:val="00AD4903"/>
    <w:rsid w:val="00AD5BEA"/>
    <w:rsid w:val="00AD65F1"/>
    <w:rsid w:val="00AD6A5F"/>
    <w:rsid w:val="00AD6B4C"/>
    <w:rsid w:val="00AD6C40"/>
    <w:rsid w:val="00AD7090"/>
    <w:rsid w:val="00AD7808"/>
    <w:rsid w:val="00AD7835"/>
    <w:rsid w:val="00AD7F75"/>
    <w:rsid w:val="00AD7FA0"/>
    <w:rsid w:val="00AE071E"/>
    <w:rsid w:val="00AE0EA4"/>
    <w:rsid w:val="00AE1B75"/>
    <w:rsid w:val="00AE20B6"/>
    <w:rsid w:val="00AE20F4"/>
    <w:rsid w:val="00AE2433"/>
    <w:rsid w:val="00AE268C"/>
    <w:rsid w:val="00AE279E"/>
    <w:rsid w:val="00AE2CD8"/>
    <w:rsid w:val="00AE3111"/>
    <w:rsid w:val="00AE373C"/>
    <w:rsid w:val="00AE3DA9"/>
    <w:rsid w:val="00AE4086"/>
    <w:rsid w:val="00AE45C0"/>
    <w:rsid w:val="00AE47E7"/>
    <w:rsid w:val="00AE4AAD"/>
    <w:rsid w:val="00AE4DB0"/>
    <w:rsid w:val="00AE5064"/>
    <w:rsid w:val="00AE50F7"/>
    <w:rsid w:val="00AE6013"/>
    <w:rsid w:val="00AE60BC"/>
    <w:rsid w:val="00AE687C"/>
    <w:rsid w:val="00AE694A"/>
    <w:rsid w:val="00AE6BFC"/>
    <w:rsid w:val="00AE6CF2"/>
    <w:rsid w:val="00AE6DEE"/>
    <w:rsid w:val="00AE72EA"/>
    <w:rsid w:val="00AE7487"/>
    <w:rsid w:val="00AE76CF"/>
    <w:rsid w:val="00AE78D5"/>
    <w:rsid w:val="00AE7C0B"/>
    <w:rsid w:val="00AE7E6A"/>
    <w:rsid w:val="00AE7E9B"/>
    <w:rsid w:val="00AE7F6A"/>
    <w:rsid w:val="00AF0268"/>
    <w:rsid w:val="00AF163C"/>
    <w:rsid w:val="00AF1963"/>
    <w:rsid w:val="00AF1B98"/>
    <w:rsid w:val="00AF1FB5"/>
    <w:rsid w:val="00AF29A6"/>
    <w:rsid w:val="00AF29F2"/>
    <w:rsid w:val="00AF2C82"/>
    <w:rsid w:val="00AF305F"/>
    <w:rsid w:val="00AF3C4C"/>
    <w:rsid w:val="00AF3CD4"/>
    <w:rsid w:val="00AF42A3"/>
    <w:rsid w:val="00AF4800"/>
    <w:rsid w:val="00AF4958"/>
    <w:rsid w:val="00AF4C84"/>
    <w:rsid w:val="00AF4D8E"/>
    <w:rsid w:val="00AF4E7B"/>
    <w:rsid w:val="00AF5140"/>
    <w:rsid w:val="00AF52B5"/>
    <w:rsid w:val="00AF5723"/>
    <w:rsid w:val="00AF5848"/>
    <w:rsid w:val="00AF6076"/>
    <w:rsid w:val="00AF6382"/>
    <w:rsid w:val="00AF66D0"/>
    <w:rsid w:val="00AF69B6"/>
    <w:rsid w:val="00AF6A4F"/>
    <w:rsid w:val="00AF6D11"/>
    <w:rsid w:val="00AF6ED1"/>
    <w:rsid w:val="00AF78BF"/>
    <w:rsid w:val="00AF7E2E"/>
    <w:rsid w:val="00B0076B"/>
    <w:rsid w:val="00B00977"/>
    <w:rsid w:val="00B00C72"/>
    <w:rsid w:val="00B0148B"/>
    <w:rsid w:val="00B0171A"/>
    <w:rsid w:val="00B031C7"/>
    <w:rsid w:val="00B03236"/>
    <w:rsid w:val="00B03877"/>
    <w:rsid w:val="00B03EB1"/>
    <w:rsid w:val="00B041B6"/>
    <w:rsid w:val="00B04270"/>
    <w:rsid w:val="00B05325"/>
    <w:rsid w:val="00B0536D"/>
    <w:rsid w:val="00B05A90"/>
    <w:rsid w:val="00B05BB6"/>
    <w:rsid w:val="00B05CB0"/>
    <w:rsid w:val="00B0614F"/>
    <w:rsid w:val="00B06355"/>
    <w:rsid w:val="00B06407"/>
    <w:rsid w:val="00B065F0"/>
    <w:rsid w:val="00B066DF"/>
    <w:rsid w:val="00B068DF"/>
    <w:rsid w:val="00B06A96"/>
    <w:rsid w:val="00B06E43"/>
    <w:rsid w:val="00B06F5F"/>
    <w:rsid w:val="00B07047"/>
    <w:rsid w:val="00B07150"/>
    <w:rsid w:val="00B07CE1"/>
    <w:rsid w:val="00B07D75"/>
    <w:rsid w:val="00B07DA7"/>
    <w:rsid w:val="00B1056D"/>
    <w:rsid w:val="00B105A1"/>
    <w:rsid w:val="00B11952"/>
    <w:rsid w:val="00B11EC9"/>
    <w:rsid w:val="00B11EFF"/>
    <w:rsid w:val="00B121AE"/>
    <w:rsid w:val="00B12376"/>
    <w:rsid w:val="00B126A6"/>
    <w:rsid w:val="00B12A5C"/>
    <w:rsid w:val="00B13076"/>
    <w:rsid w:val="00B13446"/>
    <w:rsid w:val="00B1377F"/>
    <w:rsid w:val="00B14874"/>
    <w:rsid w:val="00B14B5B"/>
    <w:rsid w:val="00B14FAE"/>
    <w:rsid w:val="00B154EA"/>
    <w:rsid w:val="00B15901"/>
    <w:rsid w:val="00B15EC6"/>
    <w:rsid w:val="00B1610B"/>
    <w:rsid w:val="00B16901"/>
    <w:rsid w:val="00B16B06"/>
    <w:rsid w:val="00B202EC"/>
    <w:rsid w:val="00B2066E"/>
    <w:rsid w:val="00B2116C"/>
    <w:rsid w:val="00B213F5"/>
    <w:rsid w:val="00B21478"/>
    <w:rsid w:val="00B2171D"/>
    <w:rsid w:val="00B2181F"/>
    <w:rsid w:val="00B22208"/>
    <w:rsid w:val="00B22485"/>
    <w:rsid w:val="00B22E57"/>
    <w:rsid w:val="00B232A3"/>
    <w:rsid w:val="00B23556"/>
    <w:rsid w:val="00B23734"/>
    <w:rsid w:val="00B238E1"/>
    <w:rsid w:val="00B23A03"/>
    <w:rsid w:val="00B24570"/>
    <w:rsid w:val="00B24593"/>
    <w:rsid w:val="00B246A8"/>
    <w:rsid w:val="00B249BA"/>
    <w:rsid w:val="00B249C9"/>
    <w:rsid w:val="00B2576E"/>
    <w:rsid w:val="00B269D3"/>
    <w:rsid w:val="00B26ED8"/>
    <w:rsid w:val="00B273C6"/>
    <w:rsid w:val="00B27B33"/>
    <w:rsid w:val="00B27D4E"/>
    <w:rsid w:val="00B27DDA"/>
    <w:rsid w:val="00B3029B"/>
    <w:rsid w:val="00B304CA"/>
    <w:rsid w:val="00B3056D"/>
    <w:rsid w:val="00B3157F"/>
    <w:rsid w:val="00B3188B"/>
    <w:rsid w:val="00B32756"/>
    <w:rsid w:val="00B32A9F"/>
    <w:rsid w:val="00B3362E"/>
    <w:rsid w:val="00B33743"/>
    <w:rsid w:val="00B33FEB"/>
    <w:rsid w:val="00B341FD"/>
    <w:rsid w:val="00B34460"/>
    <w:rsid w:val="00B34A41"/>
    <w:rsid w:val="00B34CFE"/>
    <w:rsid w:val="00B34E4D"/>
    <w:rsid w:val="00B35C6D"/>
    <w:rsid w:val="00B35EEE"/>
    <w:rsid w:val="00B36C54"/>
    <w:rsid w:val="00B373B6"/>
    <w:rsid w:val="00B3758A"/>
    <w:rsid w:val="00B378E1"/>
    <w:rsid w:val="00B37E23"/>
    <w:rsid w:val="00B40273"/>
    <w:rsid w:val="00B4035F"/>
    <w:rsid w:val="00B40437"/>
    <w:rsid w:val="00B404E5"/>
    <w:rsid w:val="00B405D7"/>
    <w:rsid w:val="00B40C32"/>
    <w:rsid w:val="00B40F34"/>
    <w:rsid w:val="00B414FB"/>
    <w:rsid w:val="00B4166F"/>
    <w:rsid w:val="00B41748"/>
    <w:rsid w:val="00B4194D"/>
    <w:rsid w:val="00B41BF7"/>
    <w:rsid w:val="00B429FD"/>
    <w:rsid w:val="00B42CFE"/>
    <w:rsid w:val="00B4335D"/>
    <w:rsid w:val="00B44164"/>
    <w:rsid w:val="00B44225"/>
    <w:rsid w:val="00B445B5"/>
    <w:rsid w:val="00B44706"/>
    <w:rsid w:val="00B4478B"/>
    <w:rsid w:val="00B44A63"/>
    <w:rsid w:val="00B45336"/>
    <w:rsid w:val="00B4586C"/>
    <w:rsid w:val="00B45E49"/>
    <w:rsid w:val="00B45F0D"/>
    <w:rsid w:val="00B469C7"/>
    <w:rsid w:val="00B471F5"/>
    <w:rsid w:val="00B47DEF"/>
    <w:rsid w:val="00B47E09"/>
    <w:rsid w:val="00B47F52"/>
    <w:rsid w:val="00B50445"/>
    <w:rsid w:val="00B508CC"/>
    <w:rsid w:val="00B50DA1"/>
    <w:rsid w:val="00B5119D"/>
    <w:rsid w:val="00B512CC"/>
    <w:rsid w:val="00B51320"/>
    <w:rsid w:val="00B513A9"/>
    <w:rsid w:val="00B51493"/>
    <w:rsid w:val="00B52272"/>
    <w:rsid w:val="00B52468"/>
    <w:rsid w:val="00B52DEE"/>
    <w:rsid w:val="00B530FB"/>
    <w:rsid w:val="00B53830"/>
    <w:rsid w:val="00B53BDF"/>
    <w:rsid w:val="00B54AE7"/>
    <w:rsid w:val="00B5504F"/>
    <w:rsid w:val="00B5594F"/>
    <w:rsid w:val="00B55A9A"/>
    <w:rsid w:val="00B55D8F"/>
    <w:rsid w:val="00B56323"/>
    <w:rsid w:val="00B56B3F"/>
    <w:rsid w:val="00B57E32"/>
    <w:rsid w:val="00B60046"/>
    <w:rsid w:val="00B6084A"/>
    <w:rsid w:val="00B61ACA"/>
    <w:rsid w:val="00B61D19"/>
    <w:rsid w:val="00B62B07"/>
    <w:rsid w:val="00B62D82"/>
    <w:rsid w:val="00B62DC4"/>
    <w:rsid w:val="00B62E99"/>
    <w:rsid w:val="00B63170"/>
    <w:rsid w:val="00B6353E"/>
    <w:rsid w:val="00B63702"/>
    <w:rsid w:val="00B639D7"/>
    <w:rsid w:val="00B639F7"/>
    <w:rsid w:val="00B63F42"/>
    <w:rsid w:val="00B641E4"/>
    <w:rsid w:val="00B645D9"/>
    <w:rsid w:val="00B6468C"/>
    <w:rsid w:val="00B648B6"/>
    <w:rsid w:val="00B657AA"/>
    <w:rsid w:val="00B657F1"/>
    <w:rsid w:val="00B6583E"/>
    <w:rsid w:val="00B65CCD"/>
    <w:rsid w:val="00B66033"/>
    <w:rsid w:val="00B66574"/>
    <w:rsid w:val="00B667DF"/>
    <w:rsid w:val="00B668D7"/>
    <w:rsid w:val="00B66CA1"/>
    <w:rsid w:val="00B66CCD"/>
    <w:rsid w:val="00B67142"/>
    <w:rsid w:val="00B67565"/>
    <w:rsid w:val="00B67DB0"/>
    <w:rsid w:val="00B67E27"/>
    <w:rsid w:val="00B701BE"/>
    <w:rsid w:val="00B703F5"/>
    <w:rsid w:val="00B71287"/>
    <w:rsid w:val="00B71B00"/>
    <w:rsid w:val="00B71C78"/>
    <w:rsid w:val="00B71C97"/>
    <w:rsid w:val="00B71E31"/>
    <w:rsid w:val="00B71FC4"/>
    <w:rsid w:val="00B720C5"/>
    <w:rsid w:val="00B7248F"/>
    <w:rsid w:val="00B72D15"/>
    <w:rsid w:val="00B73419"/>
    <w:rsid w:val="00B73626"/>
    <w:rsid w:val="00B73E30"/>
    <w:rsid w:val="00B73F23"/>
    <w:rsid w:val="00B7419D"/>
    <w:rsid w:val="00B74202"/>
    <w:rsid w:val="00B743E6"/>
    <w:rsid w:val="00B74406"/>
    <w:rsid w:val="00B744E8"/>
    <w:rsid w:val="00B7461F"/>
    <w:rsid w:val="00B75263"/>
    <w:rsid w:val="00B752CC"/>
    <w:rsid w:val="00B753A3"/>
    <w:rsid w:val="00B755A9"/>
    <w:rsid w:val="00B755E8"/>
    <w:rsid w:val="00B75B53"/>
    <w:rsid w:val="00B75D33"/>
    <w:rsid w:val="00B75E3D"/>
    <w:rsid w:val="00B760EE"/>
    <w:rsid w:val="00B765AE"/>
    <w:rsid w:val="00B766EB"/>
    <w:rsid w:val="00B769BF"/>
    <w:rsid w:val="00B77045"/>
    <w:rsid w:val="00B77367"/>
    <w:rsid w:val="00B77B97"/>
    <w:rsid w:val="00B77D9A"/>
    <w:rsid w:val="00B80622"/>
    <w:rsid w:val="00B80805"/>
    <w:rsid w:val="00B80B14"/>
    <w:rsid w:val="00B80B91"/>
    <w:rsid w:val="00B80F04"/>
    <w:rsid w:val="00B814E8"/>
    <w:rsid w:val="00B816E2"/>
    <w:rsid w:val="00B816F2"/>
    <w:rsid w:val="00B8222D"/>
    <w:rsid w:val="00B82502"/>
    <w:rsid w:val="00B82581"/>
    <w:rsid w:val="00B82831"/>
    <w:rsid w:val="00B828A4"/>
    <w:rsid w:val="00B82AFB"/>
    <w:rsid w:val="00B831B0"/>
    <w:rsid w:val="00B834C2"/>
    <w:rsid w:val="00B83DD7"/>
    <w:rsid w:val="00B83E56"/>
    <w:rsid w:val="00B83FE8"/>
    <w:rsid w:val="00B844A6"/>
    <w:rsid w:val="00B844F6"/>
    <w:rsid w:val="00B848C8"/>
    <w:rsid w:val="00B849AF"/>
    <w:rsid w:val="00B84CEC"/>
    <w:rsid w:val="00B8527D"/>
    <w:rsid w:val="00B8528A"/>
    <w:rsid w:val="00B8571B"/>
    <w:rsid w:val="00B866F6"/>
    <w:rsid w:val="00B8694E"/>
    <w:rsid w:val="00B86DB6"/>
    <w:rsid w:val="00B9054B"/>
    <w:rsid w:val="00B90607"/>
    <w:rsid w:val="00B907CB"/>
    <w:rsid w:val="00B907EE"/>
    <w:rsid w:val="00B90C7B"/>
    <w:rsid w:val="00B91045"/>
    <w:rsid w:val="00B91527"/>
    <w:rsid w:val="00B92A93"/>
    <w:rsid w:val="00B93270"/>
    <w:rsid w:val="00B93B0B"/>
    <w:rsid w:val="00B94101"/>
    <w:rsid w:val="00B95291"/>
    <w:rsid w:val="00B95564"/>
    <w:rsid w:val="00B955E2"/>
    <w:rsid w:val="00B95C93"/>
    <w:rsid w:val="00B96374"/>
    <w:rsid w:val="00B96CC6"/>
    <w:rsid w:val="00B96F79"/>
    <w:rsid w:val="00B977ED"/>
    <w:rsid w:val="00B97B35"/>
    <w:rsid w:val="00BA0B34"/>
    <w:rsid w:val="00BA1118"/>
    <w:rsid w:val="00BA140F"/>
    <w:rsid w:val="00BA26C6"/>
    <w:rsid w:val="00BA28BF"/>
    <w:rsid w:val="00BA2DB8"/>
    <w:rsid w:val="00BA3207"/>
    <w:rsid w:val="00BA339F"/>
    <w:rsid w:val="00BA3C61"/>
    <w:rsid w:val="00BA3E90"/>
    <w:rsid w:val="00BA420D"/>
    <w:rsid w:val="00BA4CE4"/>
    <w:rsid w:val="00BA4D4A"/>
    <w:rsid w:val="00BA4F7B"/>
    <w:rsid w:val="00BA5028"/>
    <w:rsid w:val="00BA52DB"/>
    <w:rsid w:val="00BA56C4"/>
    <w:rsid w:val="00BA58BD"/>
    <w:rsid w:val="00BA59F6"/>
    <w:rsid w:val="00BA6A2C"/>
    <w:rsid w:val="00BA6EB2"/>
    <w:rsid w:val="00BA73EF"/>
    <w:rsid w:val="00BA77EF"/>
    <w:rsid w:val="00BA798C"/>
    <w:rsid w:val="00BA7B4C"/>
    <w:rsid w:val="00BB0981"/>
    <w:rsid w:val="00BB0E4C"/>
    <w:rsid w:val="00BB0E78"/>
    <w:rsid w:val="00BB1274"/>
    <w:rsid w:val="00BB17B7"/>
    <w:rsid w:val="00BB20F4"/>
    <w:rsid w:val="00BB24A2"/>
    <w:rsid w:val="00BB36FF"/>
    <w:rsid w:val="00BB3C32"/>
    <w:rsid w:val="00BB4149"/>
    <w:rsid w:val="00BB43E3"/>
    <w:rsid w:val="00BB495F"/>
    <w:rsid w:val="00BB4D3C"/>
    <w:rsid w:val="00BB56A2"/>
    <w:rsid w:val="00BB56E6"/>
    <w:rsid w:val="00BB5A73"/>
    <w:rsid w:val="00BB6432"/>
    <w:rsid w:val="00BB6A69"/>
    <w:rsid w:val="00BB6AB8"/>
    <w:rsid w:val="00BB6CC2"/>
    <w:rsid w:val="00BB75ED"/>
    <w:rsid w:val="00BB7BBD"/>
    <w:rsid w:val="00BC0257"/>
    <w:rsid w:val="00BC0277"/>
    <w:rsid w:val="00BC02E6"/>
    <w:rsid w:val="00BC16A7"/>
    <w:rsid w:val="00BC1B53"/>
    <w:rsid w:val="00BC1C63"/>
    <w:rsid w:val="00BC1F8A"/>
    <w:rsid w:val="00BC2527"/>
    <w:rsid w:val="00BC25A6"/>
    <w:rsid w:val="00BC2759"/>
    <w:rsid w:val="00BC29CB"/>
    <w:rsid w:val="00BC3225"/>
    <w:rsid w:val="00BC4764"/>
    <w:rsid w:val="00BC4A10"/>
    <w:rsid w:val="00BC4AC9"/>
    <w:rsid w:val="00BC4D8E"/>
    <w:rsid w:val="00BC5186"/>
    <w:rsid w:val="00BC5276"/>
    <w:rsid w:val="00BC52CE"/>
    <w:rsid w:val="00BC5B7F"/>
    <w:rsid w:val="00BC637D"/>
    <w:rsid w:val="00BC6782"/>
    <w:rsid w:val="00BC69C5"/>
    <w:rsid w:val="00BC6A0E"/>
    <w:rsid w:val="00BC6F4A"/>
    <w:rsid w:val="00BC6F91"/>
    <w:rsid w:val="00BC7F85"/>
    <w:rsid w:val="00BD0417"/>
    <w:rsid w:val="00BD04A8"/>
    <w:rsid w:val="00BD06E8"/>
    <w:rsid w:val="00BD0ADF"/>
    <w:rsid w:val="00BD0CA8"/>
    <w:rsid w:val="00BD100B"/>
    <w:rsid w:val="00BD1831"/>
    <w:rsid w:val="00BD1868"/>
    <w:rsid w:val="00BD25A5"/>
    <w:rsid w:val="00BD2640"/>
    <w:rsid w:val="00BD32F1"/>
    <w:rsid w:val="00BD3642"/>
    <w:rsid w:val="00BD3A55"/>
    <w:rsid w:val="00BD3D49"/>
    <w:rsid w:val="00BD3E33"/>
    <w:rsid w:val="00BD3EB9"/>
    <w:rsid w:val="00BD4181"/>
    <w:rsid w:val="00BD4678"/>
    <w:rsid w:val="00BD4770"/>
    <w:rsid w:val="00BD47CD"/>
    <w:rsid w:val="00BD4DB8"/>
    <w:rsid w:val="00BD5525"/>
    <w:rsid w:val="00BD596A"/>
    <w:rsid w:val="00BD66FB"/>
    <w:rsid w:val="00BD67DB"/>
    <w:rsid w:val="00BD7457"/>
    <w:rsid w:val="00BD7B58"/>
    <w:rsid w:val="00BE04A6"/>
    <w:rsid w:val="00BE05FD"/>
    <w:rsid w:val="00BE0634"/>
    <w:rsid w:val="00BE06C0"/>
    <w:rsid w:val="00BE06E6"/>
    <w:rsid w:val="00BE107D"/>
    <w:rsid w:val="00BE1118"/>
    <w:rsid w:val="00BE1274"/>
    <w:rsid w:val="00BE17C4"/>
    <w:rsid w:val="00BE1D9A"/>
    <w:rsid w:val="00BE1E8D"/>
    <w:rsid w:val="00BE2544"/>
    <w:rsid w:val="00BE259D"/>
    <w:rsid w:val="00BE290E"/>
    <w:rsid w:val="00BE2C64"/>
    <w:rsid w:val="00BE2D1C"/>
    <w:rsid w:val="00BE3184"/>
    <w:rsid w:val="00BE3C08"/>
    <w:rsid w:val="00BE3C35"/>
    <w:rsid w:val="00BE3CA4"/>
    <w:rsid w:val="00BE4068"/>
    <w:rsid w:val="00BE446C"/>
    <w:rsid w:val="00BE4780"/>
    <w:rsid w:val="00BE49A6"/>
    <w:rsid w:val="00BE4C6E"/>
    <w:rsid w:val="00BE4FC9"/>
    <w:rsid w:val="00BE5927"/>
    <w:rsid w:val="00BE5990"/>
    <w:rsid w:val="00BE5D10"/>
    <w:rsid w:val="00BE5E3D"/>
    <w:rsid w:val="00BE63B9"/>
    <w:rsid w:val="00BE6D31"/>
    <w:rsid w:val="00BE7521"/>
    <w:rsid w:val="00BE76D4"/>
    <w:rsid w:val="00BE7E16"/>
    <w:rsid w:val="00BE7E7E"/>
    <w:rsid w:val="00BE7F9D"/>
    <w:rsid w:val="00BF053F"/>
    <w:rsid w:val="00BF135F"/>
    <w:rsid w:val="00BF14F3"/>
    <w:rsid w:val="00BF15A1"/>
    <w:rsid w:val="00BF1E25"/>
    <w:rsid w:val="00BF1E72"/>
    <w:rsid w:val="00BF23D0"/>
    <w:rsid w:val="00BF26F4"/>
    <w:rsid w:val="00BF3002"/>
    <w:rsid w:val="00BF35DF"/>
    <w:rsid w:val="00BF35E4"/>
    <w:rsid w:val="00BF37CF"/>
    <w:rsid w:val="00BF3A68"/>
    <w:rsid w:val="00BF44E6"/>
    <w:rsid w:val="00BF49BB"/>
    <w:rsid w:val="00BF5349"/>
    <w:rsid w:val="00BF57A2"/>
    <w:rsid w:val="00BF5E2E"/>
    <w:rsid w:val="00BF5E54"/>
    <w:rsid w:val="00BF6228"/>
    <w:rsid w:val="00BF65F6"/>
    <w:rsid w:val="00BF67D8"/>
    <w:rsid w:val="00BF6883"/>
    <w:rsid w:val="00BF6B5B"/>
    <w:rsid w:val="00BF6D53"/>
    <w:rsid w:val="00BF6DA4"/>
    <w:rsid w:val="00BF7322"/>
    <w:rsid w:val="00BF79F0"/>
    <w:rsid w:val="00BF7C98"/>
    <w:rsid w:val="00BF7CF3"/>
    <w:rsid w:val="00BF7D55"/>
    <w:rsid w:val="00C00B4F"/>
    <w:rsid w:val="00C00F3C"/>
    <w:rsid w:val="00C011B7"/>
    <w:rsid w:val="00C0176E"/>
    <w:rsid w:val="00C01837"/>
    <w:rsid w:val="00C03923"/>
    <w:rsid w:val="00C03E1E"/>
    <w:rsid w:val="00C03FA8"/>
    <w:rsid w:val="00C04332"/>
    <w:rsid w:val="00C045AA"/>
    <w:rsid w:val="00C04BD5"/>
    <w:rsid w:val="00C04CE3"/>
    <w:rsid w:val="00C0509A"/>
    <w:rsid w:val="00C050ED"/>
    <w:rsid w:val="00C058A4"/>
    <w:rsid w:val="00C05ACF"/>
    <w:rsid w:val="00C06117"/>
    <w:rsid w:val="00C07904"/>
    <w:rsid w:val="00C07AB6"/>
    <w:rsid w:val="00C07B9B"/>
    <w:rsid w:val="00C10559"/>
    <w:rsid w:val="00C105F0"/>
    <w:rsid w:val="00C1064B"/>
    <w:rsid w:val="00C10D2A"/>
    <w:rsid w:val="00C10DA5"/>
    <w:rsid w:val="00C112AC"/>
    <w:rsid w:val="00C11341"/>
    <w:rsid w:val="00C115D9"/>
    <w:rsid w:val="00C11D95"/>
    <w:rsid w:val="00C12B72"/>
    <w:rsid w:val="00C12F2F"/>
    <w:rsid w:val="00C13396"/>
    <w:rsid w:val="00C13514"/>
    <w:rsid w:val="00C1413A"/>
    <w:rsid w:val="00C14818"/>
    <w:rsid w:val="00C14ACB"/>
    <w:rsid w:val="00C14DED"/>
    <w:rsid w:val="00C152C0"/>
    <w:rsid w:val="00C153FC"/>
    <w:rsid w:val="00C158DE"/>
    <w:rsid w:val="00C15DF8"/>
    <w:rsid w:val="00C15EF6"/>
    <w:rsid w:val="00C1612E"/>
    <w:rsid w:val="00C16A8A"/>
    <w:rsid w:val="00C16DBC"/>
    <w:rsid w:val="00C171CB"/>
    <w:rsid w:val="00C17750"/>
    <w:rsid w:val="00C207A0"/>
    <w:rsid w:val="00C20AFF"/>
    <w:rsid w:val="00C20B4F"/>
    <w:rsid w:val="00C20E64"/>
    <w:rsid w:val="00C21C6E"/>
    <w:rsid w:val="00C224A3"/>
    <w:rsid w:val="00C22852"/>
    <w:rsid w:val="00C228C5"/>
    <w:rsid w:val="00C22FD4"/>
    <w:rsid w:val="00C232A7"/>
    <w:rsid w:val="00C233A5"/>
    <w:rsid w:val="00C23BB5"/>
    <w:rsid w:val="00C24062"/>
    <w:rsid w:val="00C240E8"/>
    <w:rsid w:val="00C24327"/>
    <w:rsid w:val="00C2497D"/>
    <w:rsid w:val="00C24F5C"/>
    <w:rsid w:val="00C256FC"/>
    <w:rsid w:val="00C26B09"/>
    <w:rsid w:val="00C26EFF"/>
    <w:rsid w:val="00C27006"/>
    <w:rsid w:val="00C270BD"/>
    <w:rsid w:val="00C27A54"/>
    <w:rsid w:val="00C27B9B"/>
    <w:rsid w:val="00C300DD"/>
    <w:rsid w:val="00C3027C"/>
    <w:rsid w:val="00C30702"/>
    <w:rsid w:val="00C308E1"/>
    <w:rsid w:val="00C30D29"/>
    <w:rsid w:val="00C32131"/>
    <w:rsid w:val="00C32DB2"/>
    <w:rsid w:val="00C32EA8"/>
    <w:rsid w:val="00C32ECE"/>
    <w:rsid w:val="00C33198"/>
    <w:rsid w:val="00C33288"/>
    <w:rsid w:val="00C33893"/>
    <w:rsid w:val="00C33FCB"/>
    <w:rsid w:val="00C3448C"/>
    <w:rsid w:val="00C344C7"/>
    <w:rsid w:val="00C350BB"/>
    <w:rsid w:val="00C35BC1"/>
    <w:rsid w:val="00C35EE7"/>
    <w:rsid w:val="00C35FCA"/>
    <w:rsid w:val="00C36280"/>
    <w:rsid w:val="00C368B8"/>
    <w:rsid w:val="00C3729B"/>
    <w:rsid w:val="00C37BFA"/>
    <w:rsid w:val="00C37E7A"/>
    <w:rsid w:val="00C37F70"/>
    <w:rsid w:val="00C40050"/>
    <w:rsid w:val="00C401D4"/>
    <w:rsid w:val="00C4052F"/>
    <w:rsid w:val="00C4064B"/>
    <w:rsid w:val="00C40915"/>
    <w:rsid w:val="00C409E0"/>
    <w:rsid w:val="00C40C25"/>
    <w:rsid w:val="00C419E7"/>
    <w:rsid w:val="00C41B06"/>
    <w:rsid w:val="00C41EBE"/>
    <w:rsid w:val="00C43802"/>
    <w:rsid w:val="00C43F9F"/>
    <w:rsid w:val="00C449A8"/>
    <w:rsid w:val="00C44B56"/>
    <w:rsid w:val="00C44B69"/>
    <w:rsid w:val="00C44E91"/>
    <w:rsid w:val="00C45043"/>
    <w:rsid w:val="00C4524C"/>
    <w:rsid w:val="00C45F2A"/>
    <w:rsid w:val="00C461C7"/>
    <w:rsid w:val="00C46678"/>
    <w:rsid w:val="00C466CB"/>
    <w:rsid w:val="00C467BF"/>
    <w:rsid w:val="00C46A27"/>
    <w:rsid w:val="00C46B15"/>
    <w:rsid w:val="00C46F19"/>
    <w:rsid w:val="00C47469"/>
    <w:rsid w:val="00C478D7"/>
    <w:rsid w:val="00C47E2C"/>
    <w:rsid w:val="00C507FC"/>
    <w:rsid w:val="00C50CB8"/>
    <w:rsid w:val="00C50D1D"/>
    <w:rsid w:val="00C511AD"/>
    <w:rsid w:val="00C5122A"/>
    <w:rsid w:val="00C51762"/>
    <w:rsid w:val="00C518F3"/>
    <w:rsid w:val="00C52450"/>
    <w:rsid w:val="00C527A7"/>
    <w:rsid w:val="00C527B8"/>
    <w:rsid w:val="00C52825"/>
    <w:rsid w:val="00C5294F"/>
    <w:rsid w:val="00C539AF"/>
    <w:rsid w:val="00C53B5A"/>
    <w:rsid w:val="00C53D90"/>
    <w:rsid w:val="00C54DF7"/>
    <w:rsid w:val="00C5500F"/>
    <w:rsid w:val="00C5508F"/>
    <w:rsid w:val="00C550AA"/>
    <w:rsid w:val="00C552BC"/>
    <w:rsid w:val="00C55845"/>
    <w:rsid w:val="00C558BB"/>
    <w:rsid w:val="00C55EEA"/>
    <w:rsid w:val="00C561D0"/>
    <w:rsid w:val="00C567A9"/>
    <w:rsid w:val="00C569A2"/>
    <w:rsid w:val="00C56ABE"/>
    <w:rsid w:val="00C56C41"/>
    <w:rsid w:val="00C56EAA"/>
    <w:rsid w:val="00C57935"/>
    <w:rsid w:val="00C57A4C"/>
    <w:rsid w:val="00C60134"/>
    <w:rsid w:val="00C60DC2"/>
    <w:rsid w:val="00C612FC"/>
    <w:rsid w:val="00C615E2"/>
    <w:rsid w:val="00C61875"/>
    <w:rsid w:val="00C633A8"/>
    <w:rsid w:val="00C633E0"/>
    <w:rsid w:val="00C639BB"/>
    <w:rsid w:val="00C63B41"/>
    <w:rsid w:val="00C6425D"/>
    <w:rsid w:val="00C642A2"/>
    <w:rsid w:val="00C64A85"/>
    <w:rsid w:val="00C657AF"/>
    <w:rsid w:val="00C6668F"/>
    <w:rsid w:val="00C66B29"/>
    <w:rsid w:val="00C66FDB"/>
    <w:rsid w:val="00C67BB5"/>
    <w:rsid w:val="00C67CDE"/>
    <w:rsid w:val="00C67F2B"/>
    <w:rsid w:val="00C70514"/>
    <w:rsid w:val="00C70FD5"/>
    <w:rsid w:val="00C7132C"/>
    <w:rsid w:val="00C730B2"/>
    <w:rsid w:val="00C73F0D"/>
    <w:rsid w:val="00C74192"/>
    <w:rsid w:val="00C7494E"/>
    <w:rsid w:val="00C74A5F"/>
    <w:rsid w:val="00C74D43"/>
    <w:rsid w:val="00C75298"/>
    <w:rsid w:val="00C7580F"/>
    <w:rsid w:val="00C765F2"/>
    <w:rsid w:val="00C765FF"/>
    <w:rsid w:val="00C76CC1"/>
    <w:rsid w:val="00C7713C"/>
    <w:rsid w:val="00C7738E"/>
    <w:rsid w:val="00C77C42"/>
    <w:rsid w:val="00C77C77"/>
    <w:rsid w:val="00C77D69"/>
    <w:rsid w:val="00C80B10"/>
    <w:rsid w:val="00C80B97"/>
    <w:rsid w:val="00C8103D"/>
    <w:rsid w:val="00C811A6"/>
    <w:rsid w:val="00C81273"/>
    <w:rsid w:val="00C81467"/>
    <w:rsid w:val="00C8166A"/>
    <w:rsid w:val="00C81DB8"/>
    <w:rsid w:val="00C81F81"/>
    <w:rsid w:val="00C82876"/>
    <w:rsid w:val="00C82D97"/>
    <w:rsid w:val="00C8351C"/>
    <w:rsid w:val="00C83CB1"/>
    <w:rsid w:val="00C83E73"/>
    <w:rsid w:val="00C8432E"/>
    <w:rsid w:val="00C843DB"/>
    <w:rsid w:val="00C848AA"/>
    <w:rsid w:val="00C84D0A"/>
    <w:rsid w:val="00C84F8F"/>
    <w:rsid w:val="00C84FDE"/>
    <w:rsid w:val="00C8592A"/>
    <w:rsid w:val="00C85D31"/>
    <w:rsid w:val="00C861D6"/>
    <w:rsid w:val="00C86AA3"/>
    <w:rsid w:val="00C9004F"/>
    <w:rsid w:val="00C90D4D"/>
    <w:rsid w:val="00C91509"/>
    <w:rsid w:val="00C91DA3"/>
    <w:rsid w:val="00C92221"/>
    <w:rsid w:val="00C92A3F"/>
    <w:rsid w:val="00C92DB4"/>
    <w:rsid w:val="00C93265"/>
    <w:rsid w:val="00C935B9"/>
    <w:rsid w:val="00C937DB"/>
    <w:rsid w:val="00C93E20"/>
    <w:rsid w:val="00C94198"/>
    <w:rsid w:val="00C94596"/>
    <w:rsid w:val="00C94D0A"/>
    <w:rsid w:val="00C9523D"/>
    <w:rsid w:val="00C9543D"/>
    <w:rsid w:val="00C95735"/>
    <w:rsid w:val="00C95947"/>
    <w:rsid w:val="00C95A21"/>
    <w:rsid w:val="00C95B8E"/>
    <w:rsid w:val="00C96E8C"/>
    <w:rsid w:val="00C96F21"/>
    <w:rsid w:val="00C971B5"/>
    <w:rsid w:val="00C97472"/>
    <w:rsid w:val="00C976A8"/>
    <w:rsid w:val="00C977A4"/>
    <w:rsid w:val="00C97BB5"/>
    <w:rsid w:val="00CA00B2"/>
    <w:rsid w:val="00CA0492"/>
    <w:rsid w:val="00CA0ACE"/>
    <w:rsid w:val="00CA0CC8"/>
    <w:rsid w:val="00CA1743"/>
    <w:rsid w:val="00CA1F6C"/>
    <w:rsid w:val="00CA234B"/>
    <w:rsid w:val="00CA29C8"/>
    <w:rsid w:val="00CA2A13"/>
    <w:rsid w:val="00CA2B1A"/>
    <w:rsid w:val="00CA3249"/>
    <w:rsid w:val="00CA3630"/>
    <w:rsid w:val="00CA3CB6"/>
    <w:rsid w:val="00CA3DC2"/>
    <w:rsid w:val="00CA3DCB"/>
    <w:rsid w:val="00CA403C"/>
    <w:rsid w:val="00CA43FF"/>
    <w:rsid w:val="00CA4C2B"/>
    <w:rsid w:val="00CA4F2F"/>
    <w:rsid w:val="00CA51D8"/>
    <w:rsid w:val="00CA5572"/>
    <w:rsid w:val="00CA595D"/>
    <w:rsid w:val="00CA5EF5"/>
    <w:rsid w:val="00CA5F40"/>
    <w:rsid w:val="00CA6EA2"/>
    <w:rsid w:val="00CA7D82"/>
    <w:rsid w:val="00CB0047"/>
    <w:rsid w:val="00CB01AD"/>
    <w:rsid w:val="00CB0240"/>
    <w:rsid w:val="00CB0FF0"/>
    <w:rsid w:val="00CB103A"/>
    <w:rsid w:val="00CB16D8"/>
    <w:rsid w:val="00CB1731"/>
    <w:rsid w:val="00CB1AB3"/>
    <w:rsid w:val="00CB1E45"/>
    <w:rsid w:val="00CB1E6B"/>
    <w:rsid w:val="00CB20AD"/>
    <w:rsid w:val="00CB2952"/>
    <w:rsid w:val="00CB2E72"/>
    <w:rsid w:val="00CB2EA1"/>
    <w:rsid w:val="00CB354B"/>
    <w:rsid w:val="00CB380D"/>
    <w:rsid w:val="00CB46F6"/>
    <w:rsid w:val="00CB4741"/>
    <w:rsid w:val="00CB5486"/>
    <w:rsid w:val="00CB56DD"/>
    <w:rsid w:val="00CB5808"/>
    <w:rsid w:val="00CB5827"/>
    <w:rsid w:val="00CB5E09"/>
    <w:rsid w:val="00CB689F"/>
    <w:rsid w:val="00CB68A5"/>
    <w:rsid w:val="00CB6EC1"/>
    <w:rsid w:val="00CB7974"/>
    <w:rsid w:val="00CB7B80"/>
    <w:rsid w:val="00CC00F3"/>
    <w:rsid w:val="00CC0BE6"/>
    <w:rsid w:val="00CC0D0E"/>
    <w:rsid w:val="00CC1119"/>
    <w:rsid w:val="00CC125F"/>
    <w:rsid w:val="00CC14B4"/>
    <w:rsid w:val="00CC17E7"/>
    <w:rsid w:val="00CC1BE9"/>
    <w:rsid w:val="00CC207B"/>
    <w:rsid w:val="00CC2176"/>
    <w:rsid w:val="00CC2922"/>
    <w:rsid w:val="00CC32E9"/>
    <w:rsid w:val="00CC34A5"/>
    <w:rsid w:val="00CC49DC"/>
    <w:rsid w:val="00CC5543"/>
    <w:rsid w:val="00CC56BC"/>
    <w:rsid w:val="00CC5C46"/>
    <w:rsid w:val="00CC605F"/>
    <w:rsid w:val="00CC6AE2"/>
    <w:rsid w:val="00CC6C60"/>
    <w:rsid w:val="00CC76A2"/>
    <w:rsid w:val="00CC7BF6"/>
    <w:rsid w:val="00CD03D8"/>
    <w:rsid w:val="00CD0CDC"/>
    <w:rsid w:val="00CD13BF"/>
    <w:rsid w:val="00CD1796"/>
    <w:rsid w:val="00CD1E88"/>
    <w:rsid w:val="00CD2630"/>
    <w:rsid w:val="00CD26FE"/>
    <w:rsid w:val="00CD293A"/>
    <w:rsid w:val="00CD3740"/>
    <w:rsid w:val="00CD3C81"/>
    <w:rsid w:val="00CD4166"/>
    <w:rsid w:val="00CD44DF"/>
    <w:rsid w:val="00CD4803"/>
    <w:rsid w:val="00CD4C0F"/>
    <w:rsid w:val="00CD503C"/>
    <w:rsid w:val="00CD5996"/>
    <w:rsid w:val="00CD5AED"/>
    <w:rsid w:val="00CD5BDD"/>
    <w:rsid w:val="00CD60C5"/>
    <w:rsid w:val="00CD6D07"/>
    <w:rsid w:val="00CD6ED6"/>
    <w:rsid w:val="00CD760D"/>
    <w:rsid w:val="00CD7C45"/>
    <w:rsid w:val="00CD7DF0"/>
    <w:rsid w:val="00CE0732"/>
    <w:rsid w:val="00CE0882"/>
    <w:rsid w:val="00CE132E"/>
    <w:rsid w:val="00CE14E9"/>
    <w:rsid w:val="00CE158D"/>
    <w:rsid w:val="00CE172D"/>
    <w:rsid w:val="00CE17C4"/>
    <w:rsid w:val="00CE1D57"/>
    <w:rsid w:val="00CE20F2"/>
    <w:rsid w:val="00CE2429"/>
    <w:rsid w:val="00CE275F"/>
    <w:rsid w:val="00CE2C53"/>
    <w:rsid w:val="00CE2D6D"/>
    <w:rsid w:val="00CE2DFB"/>
    <w:rsid w:val="00CE2FCF"/>
    <w:rsid w:val="00CE304B"/>
    <w:rsid w:val="00CE3146"/>
    <w:rsid w:val="00CE3194"/>
    <w:rsid w:val="00CE3224"/>
    <w:rsid w:val="00CE34EF"/>
    <w:rsid w:val="00CE3A2B"/>
    <w:rsid w:val="00CE3DDC"/>
    <w:rsid w:val="00CE4076"/>
    <w:rsid w:val="00CE46A7"/>
    <w:rsid w:val="00CE481E"/>
    <w:rsid w:val="00CE4A01"/>
    <w:rsid w:val="00CE5082"/>
    <w:rsid w:val="00CE5103"/>
    <w:rsid w:val="00CE53CA"/>
    <w:rsid w:val="00CE5429"/>
    <w:rsid w:val="00CE576F"/>
    <w:rsid w:val="00CE717C"/>
    <w:rsid w:val="00CE72D4"/>
    <w:rsid w:val="00CE73D0"/>
    <w:rsid w:val="00CF08A9"/>
    <w:rsid w:val="00CF0E6E"/>
    <w:rsid w:val="00CF1BC7"/>
    <w:rsid w:val="00CF1F80"/>
    <w:rsid w:val="00CF2161"/>
    <w:rsid w:val="00CF232C"/>
    <w:rsid w:val="00CF2546"/>
    <w:rsid w:val="00CF2C0A"/>
    <w:rsid w:val="00CF2C48"/>
    <w:rsid w:val="00CF2F8F"/>
    <w:rsid w:val="00CF2FEF"/>
    <w:rsid w:val="00CF3012"/>
    <w:rsid w:val="00CF32DB"/>
    <w:rsid w:val="00CF3F8F"/>
    <w:rsid w:val="00CF4003"/>
    <w:rsid w:val="00CF45AC"/>
    <w:rsid w:val="00CF4D8B"/>
    <w:rsid w:val="00CF4E4F"/>
    <w:rsid w:val="00CF50F7"/>
    <w:rsid w:val="00CF5372"/>
    <w:rsid w:val="00CF59C7"/>
    <w:rsid w:val="00CF5CFF"/>
    <w:rsid w:val="00CF62AD"/>
    <w:rsid w:val="00CF668E"/>
    <w:rsid w:val="00CF6764"/>
    <w:rsid w:val="00CF7173"/>
    <w:rsid w:val="00CF75E1"/>
    <w:rsid w:val="00CF7911"/>
    <w:rsid w:val="00CF7FF6"/>
    <w:rsid w:val="00D01017"/>
    <w:rsid w:val="00D0135F"/>
    <w:rsid w:val="00D0175C"/>
    <w:rsid w:val="00D018F0"/>
    <w:rsid w:val="00D01A12"/>
    <w:rsid w:val="00D01A50"/>
    <w:rsid w:val="00D02011"/>
    <w:rsid w:val="00D02759"/>
    <w:rsid w:val="00D0344A"/>
    <w:rsid w:val="00D0362C"/>
    <w:rsid w:val="00D03A49"/>
    <w:rsid w:val="00D03AB8"/>
    <w:rsid w:val="00D0434B"/>
    <w:rsid w:val="00D050E7"/>
    <w:rsid w:val="00D057F4"/>
    <w:rsid w:val="00D05D26"/>
    <w:rsid w:val="00D0601E"/>
    <w:rsid w:val="00D0763F"/>
    <w:rsid w:val="00D0777C"/>
    <w:rsid w:val="00D0791C"/>
    <w:rsid w:val="00D10212"/>
    <w:rsid w:val="00D10274"/>
    <w:rsid w:val="00D1042C"/>
    <w:rsid w:val="00D1122B"/>
    <w:rsid w:val="00D1126D"/>
    <w:rsid w:val="00D1240A"/>
    <w:rsid w:val="00D12448"/>
    <w:rsid w:val="00D12DB6"/>
    <w:rsid w:val="00D135F5"/>
    <w:rsid w:val="00D14096"/>
    <w:rsid w:val="00D143DE"/>
    <w:rsid w:val="00D14917"/>
    <w:rsid w:val="00D15381"/>
    <w:rsid w:val="00D154BB"/>
    <w:rsid w:val="00D15BE5"/>
    <w:rsid w:val="00D15CD5"/>
    <w:rsid w:val="00D15D30"/>
    <w:rsid w:val="00D15E60"/>
    <w:rsid w:val="00D1617C"/>
    <w:rsid w:val="00D162DA"/>
    <w:rsid w:val="00D167F3"/>
    <w:rsid w:val="00D16F97"/>
    <w:rsid w:val="00D20583"/>
    <w:rsid w:val="00D206F0"/>
    <w:rsid w:val="00D207D9"/>
    <w:rsid w:val="00D20B3E"/>
    <w:rsid w:val="00D20EEA"/>
    <w:rsid w:val="00D20FFB"/>
    <w:rsid w:val="00D21284"/>
    <w:rsid w:val="00D212E6"/>
    <w:rsid w:val="00D21431"/>
    <w:rsid w:val="00D21865"/>
    <w:rsid w:val="00D21AA8"/>
    <w:rsid w:val="00D21B96"/>
    <w:rsid w:val="00D21F4F"/>
    <w:rsid w:val="00D22953"/>
    <w:rsid w:val="00D22AD8"/>
    <w:rsid w:val="00D23538"/>
    <w:rsid w:val="00D236D9"/>
    <w:rsid w:val="00D23F6E"/>
    <w:rsid w:val="00D24055"/>
    <w:rsid w:val="00D24101"/>
    <w:rsid w:val="00D241F1"/>
    <w:rsid w:val="00D242B5"/>
    <w:rsid w:val="00D244FC"/>
    <w:rsid w:val="00D24831"/>
    <w:rsid w:val="00D24990"/>
    <w:rsid w:val="00D251CC"/>
    <w:rsid w:val="00D253E9"/>
    <w:rsid w:val="00D25536"/>
    <w:rsid w:val="00D25CA2"/>
    <w:rsid w:val="00D26D12"/>
    <w:rsid w:val="00D26DD4"/>
    <w:rsid w:val="00D2741E"/>
    <w:rsid w:val="00D302D3"/>
    <w:rsid w:val="00D31116"/>
    <w:rsid w:val="00D3114C"/>
    <w:rsid w:val="00D31346"/>
    <w:rsid w:val="00D315A4"/>
    <w:rsid w:val="00D31744"/>
    <w:rsid w:val="00D31CFC"/>
    <w:rsid w:val="00D320A4"/>
    <w:rsid w:val="00D3260D"/>
    <w:rsid w:val="00D33015"/>
    <w:rsid w:val="00D33579"/>
    <w:rsid w:val="00D33C46"/>
    <w:rsid w:val="00D33C5F"/>
    <w:rsid w:val="00D33DA9"/>
    <w:rsid w:val="00D33FB1"/>
    <w:rsid w:val="00D34122"/>
    <w:rsid w:val="00D34D7E"/>
    <w:rsid w:val="00D35166"/>
    <w:rsid w:val="00D352B4"/>
    <w:rsid w:val="00D353F8"/>
    <w:rsid w:val="00D3578B"/>
    <w:rsid w:val="00D3596D"/>
    <w:rsid w:val="00D35D42"/>
    <w:rsid w:val="00D367AB"/>
    <w:rsid w:val="00D36823"/>
    <w:rsid w:val="00D3694E"/>
    <w:rsid w:val="00D36A50"/>
    <w:rsid w:val="00D36BD9"/>
    <w:rsid w:val="00D370DD"/>
    <w:rsid w:val="00D376A9"/>
    <w:rsid w:val="00D37854"/>
    <w:rsid w:val="00D404AE"/>
    <w:rsid w:val="00D40C33"/>
    <w:rsid w:val="00D40DDA"/>
    <w:rsid w:val="00D4107D"/>
    <w:rsid w:val="00D41F97"/>
    <w:rsid w:val="00D42441"/>
    <w:rsid w:val="00D42C51"/>
    <w:rsid w:val="00D42D96"/>
    <w:rsid w:val="00D42E96"/>
    <w:rsid w:val="00D4331D"/>
    <w:rsid w:val="00D436C0"/>
    <w:rsid w:val="00D43FB0"/>
    <w:rsid w:val="00D44071"/>
    <w:rsid w:val="00D4409E"/>
    <w:rsid w:val="00D44675"/>
    <w:rsid w:val="00D4534D"/>
    <w:rsid w:val="00D4554E"/>
    <w:rsid w:val="00D457E8"/>
    <w:rsid w:val="00D45B6D"/>
    <w:rsid w:val="00D45E19"/>
    <w:rsid w:val="00D46045"/>
    <w:rsid w:val="00D466D7"/>
    <w:rsid w:val="00D46825"/>
    <w:rsid w:val="00D46892"/>
    <w:rsid w:val="00D46E66"/>
    <w:rsid w:val="00D47319"/>
    <w:rsid w:val="00D47478"/>
    <w:rsid w:val="00D47760"/>
    <w:rsid w:val="00D47FF8"/>
    <w:rsid w:val="00D50187"/>
    <w:rsid w:val="00D50AA1"/>
    <w:rsid w:val="00D50B1E"/>
    <w:rsid w:val="00D50DF1"/>
    <w:rsid w:val="00D5167E"/>
    <w:rsid w:val="00D517AF"/>
    <w:rsid w:val="00D51B8E"/>
    <w:rsid w:val="00D51C8B"/>
    <w:rsid w:val="00D51D1A"/>
    <w:rsid w:val="00D51F99"/>
    <w:rsid w:val="00D52986"/>
    <w:rsid w:val="00D52B84"/>
    <w:rsid w:val="00D52DB9"/>
    <w:rsid w:val="00D53507"/>
    <w:rsid w:val="00D537F7"/>
    <w:rsid w:val="00D53D52"/>
    <w:rsid w:val="00D54CD4"/>
    <w:rsid w:val="00D551B0"/>
    <w:rsid w:val="00D55E7F"/>
    <w:rsid w:val="00D5606E"/>
    <w:rsid w:val="00D560FD"/>
    <w:rsid w:val="00D561AD"/>
    <w:rsid w:val="00D565DC"/>
    <w:rsid w:val="00D573A0"/>
    <w:rsid w:val="00D57AC5"/>
    <w:rsid w:val="00D57D46"/>
    <w:rsid w:val="00D60042"/>
    <w:rsid w:val="00D6019D"/>
    <w:rsid w:val="00D605A7"/>
    <w:rsid w:val="00D605AF"/>
    <w:rsid w:val="00D60D08"/>
    <w:rsid w:val="00D60F4B"/>
    <w:rsid w:val="00D6100C"/>
    <w:rsid w:val="00D617BF"/>
    <w:rsid w:val="00D61846"/>
    <w:rsid w:val="00D619ED"/>
    <w:rsid w:val="00D61F79"/>
    <w:rsid w:val="00D62116"/>
    <w:rsid w:val="00D622F0"/>
    <w:rsid w:val="00D624A4"/>
    <w:rsid w:val="00D625AF"/>
    <w:rsid w:val="00D62A21"/>
    <w:rsid w:val="00D62BE2"/>
    <w:rsid w:val="00D634E2"/>
    <w:rsid w:val="00D635E5"/>
    <w:rsid w:val="00D63A39"/>
    <w:rsid w:val="00D63BCB"/>
    <w:rsid w:val="00D6449B"/>
    <w:rsid w:val="00D64644"/>
    <w:rsid w:val="00D648A9"/>
    <w:rsid w:val="00D648E9"/>
    <w:rsid w:val="00D663AF"/>
    <w:rsid w:val="00D670D2"/>
    <w:rsid w:val="00D674BE"/>
    <w:rsid w:val="00D675EC"/>
    <w:rsid w:val="00D67905"/>
    <w:rsid w:val="00D67E2D"/>
    <w:rsid w:val="00D708A6"/>
    <w:rsid w:val="00D70963"/>
    <w:rsid w:val="00D70970"/>
    <w:rsid w:val="00D70ED2"/>
    <w:rsid w:val="00D71304"/>
    <w:rsid w:val="00D717A7"/>
    <w:rsid w:val="00D7216D"/>
    <w:rsid w:val="00D72D6A"/>
    <w:rsid w:val="00D73235"/>
    <w:rsid w:val="00D73C15"/>
    <w:rsid w:val="00D74B46"/>
    <w:rsid w:val="00D74CB8"/>
    <w:rsid w:val="00D751E7"/>
    <w:rsid w:val="00D7575B"/>
    <w:rsid w:val="00D758E2"/>
    <w:rsid w:val="00D759DE"/>
    <w:rsid w:val="00D75FD3"/>
    <w:rsid w:val="00D76779"/>
    <w:rsid w:val="00D76807"/>
    <w:rsid w:val="00D768DB"/>
    <w:rsid w:val="00D76E3C"/>
    <w:rsid w:val="00D7789C"/>
    <w:rsid w:val="00D77FAE"/>
    <w:rsid w:val="00D806AF"/>
    <w:rsid w:val="00D806B4"/>
    <w:rsid w:val="00D809C1"/>
    <w:rsid w:val="00D80D7F"/>
    <w:rsid w:val="00D80E6D"/>
    <w:rsid w:val="00D812CE"/>
    <w:rsid w:val="00D82ADE"/>
    <w:rsid w:val="00D8307B"/>
    <w:rsid w:val="00D8354B"/>
    <w:rsid w:val="00D8367A"/>
    <w:rsid w:val="00D839E2"/>
    <w:rsid w:val="00D83DCE"/>
    <w:rsid w:val="00D843D3"/>
    <w:rsid w:val="00D8460E"/>
    <w:rsid w:val="00D846B0"/>
    <w:rsid w:val="00D849C6"/>
    <w:rsid w:val="00D84DBE"/>
    <w:rsid w:val="00D84E31"/>
    <w:rsid w:val="00D85067"/>
    <w:rsid w:val="00D85072"/>
    <w:rsid w:val="00D853D2"/>
    <w:rsid w:val="00D854CF"/>
    <w:rsid w:val="00D85774"/>
    <w:rsid w:val="00D859F7"/>
    <w:rsid w:val="00D863B5"/>
    <w:rsid w:val="00D87030"/>
    <w:rsid w:val="00D8718A"/>
    <w:rsid w:val="00D87D13"/>
    <w:rsid w:val="00D87D9B"/>
    <w:rsid w:val="00D90212"/>
    <w:rsid w:val="00D9052F"/>
    <w:rsid w:val="00D905D3"/>
    <w:rsid w:val="00D9064A"/>
    <w:rsid w:val="00D907C6"/>
    <w:rsid w:val="00D9155E"/>
    <w:rsid w:val="00D916B9"/>
    <w:rsid w:val="00D918BC"/>
    <w:rsid w:val="00D91D25"/>
    <w:rsid w:val="00D91E4F"/>
    <w:rsid w:val="00D92AC9"/>
    <w:rsid w:val="00D939A0"/>
    <w:rsid w:val="00D939F8"/>
    <w:rsid w:val="00D94309"/>
    <w:rsid w:val="00D94609"/>
    <w:rsid w:val="00D94BEC"/>
    <w:rsid w:val="00D95494"/>
    <w:rsid w:val="00D9620F"/>
    <w:rsid w:val="00D96735"/>
    <w:rsid w:val="00D96EA0"/>
    <w:rsid w:val="00D975FB"/>
    <w:rsid w:val="00D9792B"/>
    <w:rsid w:val="00D97B59"/>
    <w:rsid w:val="00D97DEF"/>
    <w:rsid w:val="00D97F57"/>
    <w:rsid w:val="00DA040C"/>
    <w:rsid w:val="00DA0BF8"/>
    <w:rsid w:val="00DA14C4"/>
    <w:rsid w:val="00DA1A6C"/>
    <w:rsid w:val="00DA1AEF"/>
    <w:rsid w:val="00DA1F2F"/>
    <w:rsid w:val="00DA2946"/>
    <w:rsid w:val="00DA2C7C"/>
    <w:rsid w:val="00DA2DC8"/>
    <w:rsid w:val="00DA34E3"/>
    <w:rsid w:val="00DA49E0"/>
    <w:rsid w:val="00DA4E4F"/>
    <w:rsid w:val="00DA57E0"/>
    <w:rsid w:val="00DA5A9B"/>
    <w:rsid w:val="00DA679B"/>
    <w:rsid w:val="00DA691B"/>
    <w:rsid w:val="00DA73C8"/>
    <w:rsid w:val="00DA74B1"/>
    <w:rsid w:val="00DA74C9"/>
    <w:rsid w:val="00DA7613"/>
    <w:rsid w:val="00DA76AB"/>
    <w:rsid w:val="00DB0A38"/>
    <w:rsid w:val="00DB0FCE"/>
    <w:rsid w:val="00DB1510"/>
    <w:rsid w:val="00DB295C"/>
    <w:rsid w:val="00DB2FD4"/>
    <w:rsid w:val="00DB3484"/>
    <w:rsid w:val="00DB360E"/>
    <w:rsid w:val="00DB3618"/>
    <w:rsid w:val="00DB374A"/>
    <w:rsid w:val="00DB3D0F"/>
    <w:rsid w:val="00DB4534"/>
    <w:rsid w:val="00DB4EB4"/>
    <w:rsid w:val="00DB50BD"/>
    <w:rsid w:val="00DB55DA"/>
    <w:rsid w:val="00DB5743"/>
    <w:rsid w:val="00DB5F70"/>
    <w:rsid w:val="00DB6711"/>
    <w:rsid w:val="00DB739E"/>
    <w:rsid w:val="00DB7786"/>
    <w:rsid w:val="00DB795D"/>
    <w:rsid w:val="00DB7A00"/>
    <w:rsid w:val="00DB7D82"/>
    <w:rsid w:val="00DB7E68"/>
    <w:rsid w:val="00DC0109"/>
    <w:rsid w:val="00DC023B"/>
    <w:rsid w:val="00DC0AB4"/>
    <w:rsid w:val="00DC1087"/>
    <w:rsid w:val="00DC1162"/>
    <w:rsid w:val="00DC1272"/>
    <w:rsid w:val="00DC1A23"/>
    <w:rsid w:val="00DC1FAA"/>
    <w:rsid w:val="00DC28F1"/>
    <w:rsid w:val="00DC2A6B"/>
    <w:rsid w:val="00DC2C58"/>
    <w:rsid w:val="00DC3621"/>
    <w:rsid w:val="00DC3864"/>
    <w:rsid w:val="00DC3B8A"/>
    <w:rsid w:val="00DC3D28"/>
    <w:rsid w:val="00DC40B8"/>
    <w:rsid w:val="00DC4694"/>
    <w:rsid w:val="00DC47EA"/>
    <w:rsid w:val="00DC5205"/>
    <w:rsid w:val="00DC5ACC"/>
    <w:rsid w:val="00DC5D68"/>
    <w:rsid w:val="00DC62C4"/>
    <w:rsid w:val="00DC66BF"/>
    <w:rsid w:val="00DC6751"/>
    <w:rsid w:val="00DC6AD7"/>
    <w:rsid w:val="00DC7207"/>
    <w:rsid w:val="00DC765D"/>
    <w:rsid w:val="00DD09CB"/>
    <w:rsid w:val="00DD0B66"/>
    <w:rsid w:val="00DD0DD2"/>
    <w:rsid w:val="00DD19A0"/>
    <w:rsid w:val="00DD1BBD"/>
    <w:rsid w:val="00DD1DEE"/>
    <w:rsid w:val="00DD218B"/>
    <w:rsid w:val="00DD228B"/>
    <w:rsid w:val="00DD27A6"/>
    <w:rsid w:val="00DD290B"/>
    <w:rsid w:val="00DD3067"/>
    <w:rsid w:val="00DD30FF"/>
    <w:rsid w:val="00DD3368"/>
    <w:rsid w:val="00DD36B1"/>
    <w:rsid w:val="00DD3C08"/>
    <w:rsid w:val="00DD4061"/>
    <w:rsid w:val="00DD4732"/>
    <w:rsid w:val="00DD4C44"/>
    <w:rsid w:val="00DD4F8E"/>
    <w:rsid w:val="00DD5AB2"/>
    <w:rsid w:val="00DD5DC8"/>
    <w:rsid w:val="00DD639C"/>
    <w:rsid w:val="00DD6C09"/>
    <w:rsid w:val="00DD6FD2"/>
    <w:rsid w:val="00DD752B"/>
    <w:rsid w:val="00DD7814"/>
    <w:rsid w:val="00DD7D00"/>
    <w:rsid w:val="00DD7F5F"/>
    <w:rsid w:val="00DE08FB"/>
    <w:rsid w:val="00DE1064"/>
    <w:rsid w:val="00DE1ABF"/>
    <w:rsid w:val="00DE1ADC"/>
    <w:rsid w:val="00DE1D6B"/>
    <w:rsid w:val="00DE2C65"/>
    <w:rsid w:val="00DE31BF"/>
    <w:rsid w:val="00DE3660"/>
    <w:rsid w:val="00DE38D3"/>
    <w:rsid w:val="00DE392C"/>
    <w:rsid w:val="00DE3C64"/>
    <w:rsid w:val="00DE42E3"/>
    <w:rsid w:val="00DE4B5B"/>
    <w:rsid w:val="00DE4C50"/>
    <w:rsid w:val="00DE50F4"/>
    <w:rsid w:val="00DE5DB2"/>
    <w:rsid w:val="00DE6301"/>
    <w:rsid w:val="00DE6506"/>
    <w:rsid w:val="00DE650E"/>
    <w:rsid w:val="00DE68B4"/>
    <w:rsid w:val="00DE69B9"/>
    <w:rsid w:val="00DE6BB0"/>
    <w:rsid w:val="00DE6E6B"/>
    <w:rsid w:val="00DE73DB"/>
    <w:rsid w:val="00DE74E0"/>
    <w:rsid w:val="00DE778A"/>
    <w:rsid w:val="00DE77CA"/>
    <w:rsid w:val="00DE78B9"/>
    <w:rsid w:val="00DE7B4C"/>
    <w:rsid w:val="00DE7D99"/>
    <w:rsid w:val="00DF0252"/>
    <w:rsid w:val="00DF03A6"/>
    <w:rsid w:val="00DF03AF"/>
    <w:rsid w:val="00DF14B7"/>
    <w:rsid w:val="00DF2601"/>
    <w:rsid w:val="00DF262C"/>
    <w:rsid w:val="00DF2682"/>
    <w:rsid w:val="00DF2D52"/>
    <w:rsid w:val="00DF2F72"/>
    <w:rsid w:val="00DF3659"/>
    <w:rsid w:val="00DF36D5"/>
    <w:rsid w:val="00DF3BB8"/>
    <w:rsid w:val="00DF4198"/>
    <w:rsid w:val="00DF41A9"/>
    <w:rsid w:val="00DF44E6"/>
    <w:rsid w:val="00DF58C6"/>
    <w:rsid w:val="00DF5DF8"/>
    <w:rsid w:val="00DF6B7E"/>
    <w:rsid w:val="00DF6BCB"/>
    <w:rsid w:val="00DF735B"/>
    <w:rsid w:val="00DF7426"/>
    <w:rsid w:val="00DF7472"/>
    <w:rsid w:val="00DF769B"/>
    <w:rsid w:val="00DF7730"/>
    <w:rsid w:val="00DF7EED"/>
    <w:rsid w:val="00DF7F96"/>
    <w:rsid w:val="00E00080"/>
    <w:rsid w:val="00E001D9"/>
    <w:rsid w:val="00E0039A"/>
    <w:rsid w:val="00E0057A"/>
    <w:rsid w:val="00E00B04"/>
    <w:rsid w:val="00E00B15"/>
    <w:rsid w:val="00E01153"/>
    <w:rsid w:val="00E018C3"/>
    <w:rsid w:val="00E0197E"/>
    <w:rsid w:val="00E01A3B"/>
    <w:rsid w:val="00E01C39"/>
    <w:rsid w:val="00E01C84"/>
    <w:rsid w:val="00E021F4"/>
    <w:rsid w:val="00E02A50"/>
    <w:rsid w:val="00E034BC"/>
    <w:rsid w:val="00E035C8"/>
    <w:rsid w:val="00E03989"/>
    <w:rsid w:val="00E03AE1"/>
    <w:rsid w:val="00E0475B"/>
    <w:rsid w:val="00E05E32"/>
    <w:rsid w:val="00E05E80"/>
    <w:rsid w:val="00E05E99"/>
    <w:rsid w:val="00E060DA"/>
    <w:rsid w:val="00E060DC"/>
    <w:rsid w:val="00E06110"/>
    <w:rsid w:val="00E06279"/>
    <w:rsid w:val="00E065DB"/>
    <w:rsid w:val="00E06810"/>
    <w:rsid w:val="00E06B22"/>
    <w:rsid w:val="00E06B48"/>
    <w:rsid w:val="00E07126"/>
    <w:rsid w:val="00E07247"/>
    <w:rsid w:val="00E07645"/>
    <w:rsid w:val="00E1042C"/>
    <w:rsid w:val="00E104E7"/>
    <w:rsid w:val="00E10A8E"/>
    <w:rsid w:val="00E118A3"/>
    <w:rsid w:val="00E11AA4"/>
    <w:rsid w:val="00E1206C"/>
    <w:rsid w:val="00E1214D"/>
    <w:rsid w:val="00E1241E"/>
    <w:rsid w:val="00E1244D"/>
    <w:rsid w:val="00E12488"/>
    <w:rsid w:val="00E126FB"/>
    <w:rsid w:val="00E12754"/>
    <w:rsid w:val="00E12D96"/>
    <w:rsid w:val="00E136AF"/>
    <w:rsid w:val="00E13A0D"/>
    <w:rsid w:val="00E1577E"/>
    <w:rsid w:val="00E1591E"/>
    <w:rsid w:val="00E15ED3"/>
    <w:rsid w:val="00E16077"/>
    <w:rsid w:val="00E16357"/>
    <w:rsid w:val="00E16386"/>
    <w:rsid w:val="00E1666B"/>
    <w:rsid w:val="00E17079"/>
    <w:rsid w:val="00E17775"/>
    <w:rsid w:val="00E17E5B"/>
    <w:rsid w:val="00E17EA6"/>
    <w:rsid w:val="00E20CB6"/>
    <w:rsid w:val="00E2118A"/>
    <w:rsid w:val="00E21A73"/>
    <w:rsid w:val="00E21B29"/>
    <w:rsid w:val="00E21D1D"/>
    <w:rsid w:val="00E21E37"/>
    <w:rsid w:val="00E22406"/>
    <w:rsid w:val="00E231FE"/>
    <w:rsid w:val="00E23689"/>
    <w:rsid w:val="00E237DB"/>
    <w:rsid w:val="00E238F1"/>
    <w:rsid w:val="00E239B7"/>
    <w:rsid w:val="00E23D66"/>
    <w:rsid w:val="00E23E95"/>
    <w:rsid w:val="00E23F6D"/>
    <w:rsid w:val="00E244AA"/>
    <w:rsid w:val="00E2479F"/>
    <w:rsid w:val="00E24A3B"/>
    <w:rsid w:val="00E24B0D"/>
    <w:rsid w:val="00E24DD1"/>
    <w:rsid w:val="00E25013"/>
    <w:rsid w:val="00E25A8D"/>
    <w:rsid w:val="00E25F81"/>
    <w:rsid w:val="00E25FA5"/>
    <w:rsid w:val="00E265BB"/>
    <w:rsid w:val="00E26837"/>
    <w:rsid w:val="00E26B50"/>
    <w:rsid w:val="00E26BE8"/>
    <w:rsid w:val="00E2711C"/>
    <w:rsid w:val="00E27232"/>
    <w:rsid w:val="00E273AD"/>
    <w:rsid w:val="00E27681"/>
    <w:rsid w:val="00E27906"/>
    <w:rsid w:val="00E27B55"/>
    <w:rsid w:val="00E27BA8"/>
    <w:rsid w:val="00E30131"/>
    <w:rsid w:val="00E3079A"/>
    <w:rsid w:val="00E30908"/>
    <w:rsid w:val="00E3094D"/>
    <w:rsid w:val="00E30AAC"/>
    <w:rsid w:val="00E30AF4"/>
    <w:rsid w:val="00E317A6"/>
    <w:rsid w:val="00E32644"/>
    <w:rsid w:val="00E32966"/>
    <w:rsid w:val="00E32E25"/>
    <w:rsid w:val="00E32F47"/>
    <w:rsid w:val="00E33335"/>
    <w:rsid w:val="00E34400"/>
    <w:rsid w:val="00E345F1"/>
    <w:rsid w:val="00E34D6D"/>
    <w:rsid w:val="00E3503E"/>
    <w:rsid w:val="00E35CEA"/>
    <w:rsid w:val="00E3632D"/>
    <w:rsid w:val="00E36782"/>
    <w:rsid w:val="00E36EF0"/>
    <w:rsid w:val="00E371A1"/>
    <w:rsid w:val="00E374B3"/>
    <w:rsid w:val="00E3769F"/>
    <w:rsid w:val="00E37F65"/>
    <w:rsid w:val="00E4006A"/>
    <w:rsid w:val="00E4031A"/>
    <w:rsid w:val="00E40AE5"/>
    <w:rsid w:val="00E40E27"/>
    <w:rsid w:val="00E40FAB"/>
    <w:rsid w:val="00E4107F"/>
    <w:rsid w:val="00E41C34"/>
    <w:rsid w:val="00E4204F"/>
    <w:rsid w:val="00E42987"/>
    <w:rsid w:val="00E42A9D"/>
    <w:rsid w:val="00E43497"/>
    <w:rsid w:val="00E43BC1"/>
    <w:rsid w:val="00E43F17"/>
    <w:rsid w:val="00E44A9B"/>
    <w:rsid w:val="00E44B0A"/>
    <w:rsid w:val="00E450B8"/>
    <w:rsid w:val="00E45114"/>
    <w:rsid w:val="00E45247"/>
    <w:rsid w:val="00E4529A"/>
    <w:rsid w:val="00E453B2"/>
    <w:rsid w:val="00E456D0"/>
    <w:rsid w:val="00E45795"/>
    <w:rsid w:val="00E45A26"/>
    <w:rsid w:val="00E46162"/>
    <w:rsid w:val="00E466F8"/>
    <w:rsid w:val="00E46F96"/>
    <w:rsid w:val="00E4747F"/>
    <w:rsid w:val="00E477A8"/>
    <w:rsid w:val="00E47820"/>
    <w:rsid w:val="00E47CBA"/>
    <w:rsid w:val="00E50A67"/>
    <w:rsid w:val="00E50BF5"/>
    <w:rsid w:val="00E50D19"/>
    <w:rsid w:val="00E5142A"/>
    <w:rsid w:val="00E529C9"/>
    <w:rsid w:val="00E52F91"/>
    <w:rsid w:val="00E53145"/>
    <w:rsid w:val="00E53987"/>
    <w:rsid w:val="00E53BDB"/>
    <w:rsid w:val="00E53C6B"/>
    <w:rsid w:val="00E53FCE"/>
    <w:rsid w:val="00E5418E"/>
    <w:rsid w:val="00E54311"/>
    <w:rsid w:val="00E543F8"/>
    <w:rsid w:val="00E54B38"/>
    <w:rsid w:val="00E54BA8"/>
    <w:rsid w:val="00E54DB2"/>
    <w:rsid w:val="00E54DB7"/>
    <w:rsid w:val="00E55501"/>
    <w:rsid w:val="00E55729"/>
    <w:rsid w:val="00E55B0C"/>
    <w:rsid w:val="00E55E1B"/>
    <w:rsid w:val="00E55F33"/>
    <w:rsid w:val="00E55FFD"/>
    <w:rsid w:val="00E56362"/>
    <w:rsid w:val="00E5692F"/>
    <w:rsid w:val="00E56BBF"/>
    <w:rsid w:val="00E56EE0"/>
    <w:rsid w:val="00E57981"/>
    <w:rsid w:val="00E57BF7"/>
    <w:rsid w:val="00E57F87"/>
    <w:rsid w:val="00E60D4E"/>
    <w:rsid w:val="00E60D8C"/>
    <w:rsid w:val="00E61436"/>
    <w:rsid w:val="00E61915"/>
    <w:rsid w:val="00E62451"/>
    <w:rsid w:val="00E62D3E"/>
    <w:rsid w:val="00E62F32"/>
    <w:rsid w:val="00E630B0"/>
    <w:rsid w:val="00E63364"/>
    <w:rsid w:val="00E633D9"/>
    <w:rsid w:val="00E633E9"/>
    <w:rsid w:val="00E6372F"/>
    <w:rsid w:val="00E63AD5"/>
    <w:rsid w:val="00E63E94"/>
    <w:rsid w:val="00E640E8"/>
    <w:rsid w:val="00E643A6"/>
    <w:rsid w:val="00E6539E"/>
    <w:rsid w:val="00E65436"/>
    <w:rsid w:val="00E65489"/>
    <w:rsid w:val="00E654AE"/>
    <w:rsid w:val="00E658B1"/>
    <w:rsid w:val="00E65C54"/>
    <w:rsid w:val="00E65DCC"/>
    <w:rsid w:val="00E66BC2"/>
    <w:rsid w:val="00E66EC5"/>
    <w:rsid w:val="00E6723E"/>
    <w:rsid w:val="00E67303"/>
    <w:rsid w:val="00E67430"/>
    <w:rsid w:val="00E6768D"/>
    <w:rsid w:val="00E67A48"/>
    <w:rsid w:val="00E67F90"/>
    <w:rsid w:val="00E67FB3"/>
    <w:rsid w:val="00E70362"/>
    <w:rsid w:val="00E70530"/>
    <w:rsid w:val="00E70B3A"/>
    <w:rsid w:val="00E70B6E"/>
    <w:rsid w:val="00E7125A"/>
    <w:rsid w:val="00E71433"/>
    <w:rsid w:val="00E71AB6"/>
    <w:rsid w:val="00E71C17"/>
    <w:rsid w:val="00E71D59"/>
    <w:rsid w:val="00E72120"/>
    <w:rsid w:val="00E723D5"/>
    <w:rsid w:val="00E7260D"/>
    <w:rsid w:val="00E72705"/>
    <w:rsid w:val="00E72855"/>
    <w:rsid w:val="00E72A07"/>
    <w:rsid w:val="00E72BB3"/>
    <w:rsid w:val="00E730B1"/>
    <w:rsid w:val="00E735B0"/>
    <w:rsid w:val="00E735E8"/>
    <w:rsid w:val="00E736A5"/>
    <w:rsid w:val="00E739E2"/>
    <w:rsid w:val="00E73C9D"/>
    <w:rsid w:val="00E7401E"/>
    <w:rsid w:val="00E742EF"/>
    <w:rsid w:val="00E749F0"/>
    <w:rsid w:val="00E74E98"/>
    <w:rsid w:val="00E750E4"/>
    <w:rsid w:val="00E75374"/>
    <w:rsid w:val="00E75B29"/>
    <w:rsid w:val="00E75BC8"/>
    <w:rsid w:val="00E75E89"/>
    <w:rsid w:val="00E766C7"/>
    <w:rsid w:val="00E7693D"/>
    <w:rsid w:val="00E77041"/>
    <w:rsid w:val="00E7716D"/>
    <w:rsid w:val="00E80237"/>
    <w:rsid w:val="00E80B23"/>
    <w:rsid w:val="00E8101E"/>
    <w:rsid w:val="00E8123E"/>
    <w:rsid w:val="00E81521"/>
    <w:rsid w:val="00E82256"/>
    <w:rsid w:val="00E82B55"/>
    <w:rsid w:val="00E82C46"/>
    <w:rsid w:val="00E82ED4"/>
    <w:rsid w:val="00E833D8"/>
    <w:rsid w:val="00E834E1"/>
    <w:rsid w:val="00E83B6C"/>
    <w:rsid w:val="00E83C07"/>
    <w:rsid w:val="00E84935"/>
    <w:rsid w:val="00E84A70"/>
    <w:rsid w:val="00E84C65"/>
    <w:rsid w:val="00E84CB9"/>
    <w:rsid w:val="00E851EB"/>
    <w:rsid w:val="00E8565C"/>
    <w:rsid w:val="00E856D6"/>
    <w:rsid w:val="00E85982"/>
    <w:rsid w:val="00E85B67"/>
    <w:rsid w:val="00E86307"/>
    <w:rsid w:val="00E86439"/>
    <w:rsid w:val="00E86703"/>
    <w:rsid w:val="00E86C62"/>
    <w:rsid w:val="00E87AEF"/>
    <w:rsid w:val="00E87D26"/>
    <w:rsid w:val="00E87FE8"/>
    <w:rsid w:val="00E9036A"/>
    <w:rsid w:val="00E90639"/>
    <w:rsid w:val="00E906C6"/>
    <w:rsid w:val="00E90C40"/>
    <w:rsid w:val="00E911E7"/>
    <w:rsid w:val="00E915BA"/>
    <w:rsid w:val="00E91807"/>
    <w:rsid w:val="00E91B21"/>
    <w:rsid w:val="00E92569"/>
    <w:rsid w:val="00E92A48"/>
    <w:rsid w:val="00E92D24"/>
    <w:rsid w:val="00E93435"/>
    <w:rsid w:val="00E934C6"/>
    <w:rsid w:val="00E9390C"/>
    <w:rsid w:val="00E94BEB"/>
    <w:rsid w:val="00E95891"/>
    <w:rsid w:val="00E958BE"/>
    <w:rsid w:val="00E95A37"/>
    <w:rsid w:val="00E95AF9"/>
    <w:rsid w:val="00E95C80"/>
    <w:rsid w:val="00E95DA0"/>
    <w:rsid w:val="00E96509"/>
    <w:rsid w:val="00E965CE"/>
    <w:rsid w:val="00E968F2"/>
    <w:rsid w:val="00E97315"/>
    <w:rsid w:val="00E97781"/>
    <w:rsid w:val="00E97878"/>
    <w:rsid w:val="00EA0010"/>
    <w:rsid w:val="00EA099E"/>
    <w:rsid w:val="00EA0BC2"/>
    <w:rsid w:val="00EA137D"/>
    <w:rsid w:val="00EA1C42"/>
    <w:rsid w:val="00EA28CE"/>
    <w:rsid w:val="00EA2C0E"/>
    <w:rsid w:val="00EA35AF"/>
    <w:rsid w:val="00EA3648"/>
    <w:rsid w:val="00EA3898"/>
    <w:rsid w:val="00EA3AC6"/>
    <w:rsid w:val="00EA3D14"/>
    <w:rsid w:val="00EA3E34"/>
    <w:rsid w:val="00EA44C2"/>
    <w:rsid w:val="00EA4640"/>
    <w:rsid w:val="00EA4756"/>
    <w:rsid w:val="00EA4979"/>
    <w:rsid w:val="00EA4ED9"/>
    <w:rsid w:val="00EA4FD6"/>
    <w:rsid w:val="00EA5F65"/>
    <w:rsid w:val="00EA66D3"/>
    <w:rsid w:val="00EA6A46"/>
    <w:rsid w:val="00EA6B2A"/>
    <w:rsid w:val="00EA6BEE"/>
    <w:rsid w:val="00EA6C3D"/>
    <w:rsid w:val="00EA7B46"/>
    <w:rsid w:val="00EA7EEE"/>
    <w:rsid w:val="00EB0649"/>
    <w:rsid w:val="00EB070A"/>
    <w:rsid w:val="00EB0A18"/>
    <w:rsid w:val="00EB0F67"/>
    <w:rsid w:val="00EB1E5D"/>
    <w:rsid w:val="00EB1FB1"/>
    <w:rsid w:val="00EB2113"/>
    <w:rsid w:val="00EB22D9"/>
    <w:rsid w:val="00EB23BC"/>
    <w:rsid w:val="00EB2AD4"/>
    <w:rsid w:val="00EB2D02"/>
    <w:rsid w:val="00EB30B9"/>
    <w:rsid w:val="00EB31C8"/>
    <w:rsid w:val="00EB36CD"/>
    <w:rsid w:val="00EB37D6"/>
    <w:rsid w:val="00EB4DE3"/>
    <w:rsid w:val="00EB4F39"/>
    <w:rsid w:val="00EB4F72"/>
    <w:rsid w:val="00EB51CD"/>
    <w:rsid w:val="00EB569A"/>
    <w:rsid w:val="00EB596B"/>
    <w:rsid w:val="00EB598F"/>
    <w:rsid w:val="00EB5A4B"/>
    <w:rsid w:val="00EB6499"/>
    <w:rsid w:val="00EB66C7"/>
    <w:rsid w:val="00EB706C"/>
    <w:rsid w:val="00EB7179"/>
    <w:rsid w:val="00EB718F"/>
    <w:rsid w:val="00EB7896"/>
    <w:rsid w:val="00EB799B"/>
    <w:rsid w:val="00EB7CFE"/>
    <w:rsid w:val="00EB7D72"/>
    <w:rsid w:val="00EB7DD2"/>
    <w:rsid w:val="00EC0801"/>
    <w:rsid w:val="00EC0997"/>
    <w:rsid w:val="00EC0B41"/>
    <w:rsid w:val="00EC0CA5"/>
    <w:rsid w:val="00EC0E94"/>
    <w:rsid w:val="00EC1046"/>
    <w:rsid w:val="00EC1642"/>
    <w:rsid w:val="00EC16BD"/>
    <w:rsid w:val="00EC1C19"/>
    <w:rsid w:val="00EC1F38"/>
    <w:rsid w:val="00EC2644"/>
    <w:rsid w:val="00EC2C4A"/>
    <w:rsid w:val="00EC3354"/>
    <w:rsid w:val="00EC345F"/>
    <w:rsid w:val="00EC3B80"/>
    <w:rsid w:val="00EC479B"/>
    <w:rsid w:val="00EC47FC"/>
    <w:rsid w:val="00EC54F7"/>
    <w:rsid w:val="00EC5D62"/>
    <w:rsid w:val="00EC5FDF"/>
    <w:rsid w:val="00EC63D2"/>
    <w:rsid w:val="00EC6CFF"/>
    <w:rsid w:val="00EC6DFD"/>
    <w:rsid w:val="00EC72E5"/>
    <w:rsid w:val="00EC7FB0"/>
    <w:rsid w:val="00ED036B"/>
    <w:rsid w:val="00ED0629"/>
    <w:rsid w:val="00ED07C6"/>
    <w:rsid w:val="00ED0E17"/>
    <w:rsid w:val="00ED14D0"/>
    <w:rsid w:val="00ED17F2"/>
    <w:rsid w:val="00ED1F85"/>
    <w:rsid w:val="00ED20B6"/>
    <w:rsid w:val="00ED245D"/>
    <w:rsid w:val="00ED31CE"/>
    <w:rsid w:val="00ED34A5"/>
    <w:rsid w:val="00ED3580"/>
    <w:rsid w:val="00ED3813"/>
    <w:rsid w:val="00ED3E11"/>
    <w:rsid w:val="00ED3E25"/>
    <w:rsid w:val="00ED47E4"/>
    <w:rsid w:val="00ED47F9"/>
    <w:rsid w:val="00ED4BF1"/>
    <w:rsid w:val="00ED4F76"/>
    <w:rsid w:val="00ED6032"/>
    <w:rsid w:val="00ED6164"/>
    <w:rsid w:val="00ED64D8"/>
    <w:rsid w:val="00ED676F"/>
    <w:rsid w:val="00ED6B6E"/>
    <w:rsid w:val="00ED7D6D"/>
    <w:rsid w:val="00ED7F5D"/>
    <w:rsid w:val="00EE001A"/>
    <w:rsid w:val="00EE05D5"/>
    <w:rsid w:val="00EE12CB"/>
    <w:rsid w:val="00EE2618"/>
    <w:rsid w:val="00EE2944"/>
    <w:rsid w:val="00EE2D41"/>
    <w:rsid w:val="00EE2DC7"/>
    <w:rsid w:val="00EE2F50"/>
    <w:rsid w:val="00EE3069"/>
    <w:rsid w:val="00EE3177"/>
    <w:rsid w:val="00EE33AF"/>
    <w:rsid w:val="00EE39B3"/>
    <w:rsid w:val="00EE3D1E"/>
    <w:rsid w:val="00EE42C7"/>
    <w:rsid w:val="00EE4865"/>
    <w:rsid w:val="00EE4BC5"/>
    <w:rsid w:val="00EE4DC1"/>
    <w:rsid w:val="00EE510E"/>
    <w:rsid w:val="00EE53C6"/>
    <w:rsid w:val="00EE595C"/>
    <w:rsid w:val="00EE5ECD"/>
    <w:rsid w:val="00EE61BE"/>
    <w:rsid w:val="00EE6A81"/>
    <w:rsid w:val="00EE72A6"/>
    <w:rsid w:val="00EF0145"/>
    <w:rsid w:val="00EF0B9A"/>
    <w:rsid w:val="00EF0D16"/>
    <w:rsid w:val="00EF152C"/>
    <w:rsid w:val="00EF156A"/>
    <w:rsid w:val="00EF1A33"/>
    <w:rsid w:val="00EF20DD"/>
    <w:rsid w:val="00EF2EB5"/>
    <w:rsid w:val="00EF3787"/>
    <w:rsid w:val="00EF4026"/>
    <w:rsid w:val="00EF41AD"/>
    <w:rsid w:val="00EF49E3"/>
    <w:rsid w:val="00EF4BE4"/>
    <w:rsid w:val="00EF4F38"/>
    <w:rsid w:val="00EF52C3"/>
    <w:rsid w:val="00EF59AA"/>
    <w:rsid w:val="00EF5C33"/>
    <w:rsid w:val="00EF6843"/>
    <w:rsid w:val="00EF68E2"/>
    <w:rsid w:val="00EF6E98"/>
    <w:rsid w:val="00EF6ED4"/>
    <w:rsid w:val="00EF70BE"/>
    <w:rsid w:val="00EF7186"/>
    <w:rsid w:val="00EF71E4"/>
    <w:rsid w:val="00EF783E"/>
    <w:rsid w:val="00EF7AAD"/>
    <w:rsid w:val="00EF7C2B"/>
    <w:rsid w:val="00F00750"/>
    <w:rsid w:val="00F00D39"/>
    <w:rsid w:val="00F00E6A"/>
    <w:rsid w:val="00F01063"/>
    <w:rsid w:val="00F0191D"/>
    <w:rsid w:val="00F02551"/>
    <w:rsid w:val="00F025ED"/>
    <w:rsid w:val="00F02753"/>
    <w:rsid w:val="00F030E4"/>
    <w:rsid w:val="00F03441"/>
    <w:rsid w:val="00F039B7"/>
    <w:rsid w:val="00F040C0"/>
    <w:rsid w:val="00F042D5"/>
    <w:rsid w:val="00F043DB"/>
    <w:rsid w:val="00F0467F"/>
    <w:rsid w:val="00F04ABC"/>
    <w:rsid w:val="00F04DB8"/>
    <w:rsid w:val="00F04EA6"/>
    <w:rsid w:val="00F0506D"/>
    <w:rsid w:val="00F053C4"/>
    <w:rsid w:val="00F05516"/>
    <w:rsid w:val="00F0552C"/>
    <w:rsid w:val="00F058C6"/>
    <w:rsid w:val="00F05A62"/>
    <w:rsid w:val="00F05C28"/>
    <w:rsid w:val="00F06849"/>
    <w:rsid w:val="00F06A2C"/>
    <w:rsid w:val="00F06AE2"/>
    <w:rsid w:val="00F06CA8"/>
    <w:rsid w:val="00F076A7"/>
    <w:rsid w:val="00F07728"/>
    <w:rsid w:val="00F102AB"/>
    <w:rsid w:val="00F102B8"/>
    <w:rsid w:val="00F105CB"/>
    <w:rsid w:val="00F1084B"/>
    <w:rsid w:val="00F10FB0"/>
    <w:rsid w:val="00F1150D"/>
    <w:rsid w:val="00F115D2"/>
    <w:rsid w:val="00F11895"/>
    <w:rsid w:val="00F11FAD"/>
    <w:rsid w:val="00F1207D"/>
    <w:rsid w:val="00F124CD"/>
    <w:rsid w:val="00F129E1"/>
    <w:rsid w:val="00F12E7A"/>
    <w:rsid w:val="00F1352C"/>
    <w:rsid w:val="00F13602"/>
    <w:rsid w:val="00F13A12"/>
    <w:rsid w:val="00F13A13"/>
    <w:rsid w:val="00F13ACC"/>
    <w:rsid w:val="00F13CF0"/>
    <w:rsid w:val="00F143A7"/>
    <w:rsid w:val="00F149A2"/>
    <w:rsid w:val="00F14CB9"/>
    <w:rsid w:val="00F15407"/>
    <w:rsid w:val="00F15429"/>
    <w:rsid w:val="00F15559"/>
    <w:rsid w:val="00F1568D"/>
    <w:rsid w:val="00F15871"/>
    <w:rsid w:val="00F15B32"/>
    <w:rsid w:val="00F160D8"/>
    <w:rsid w:val="00F16308"/>
    <w:rsid w:val="00F16492"/>
    <w:rsid w:val="00F164A9"/>
    <w:rsid w:val="00F165E2"/>
    <w:rsid w:val="00F16609"/>
    <w:rsid w:val="00F167FC"/>
    <w:rsid w:val="00F1698D"/>
    <w:rsid w:val="00F17518"/>
    <w:rsid w:val="00F201D1"/>
    <w:rsid w:val="00F20335"/>
    <w:rsid w:val="00F21921"/>
    <w:rsid w:val="00F22065"/>
    <w:rsid w:val="00F22112"/>
    <w:rsid w:val="00F22DF8"/>
    <w:rsid w:val="00F23086"/>
    <w:rsid w:val="00F239DB"/>
    <w:rsid w:val="00F23A06"/>
    <w:rsid w:val="00F2414D"/>
    <w:rsid w:val="00F24240"/>
    <w:rsid w:val="00F24DB8"/>
    <w:rsid w:val="00F24DFF"/>
    <w:rsid w:val="00F24FD7"/>
    <w:rsid w:val="00F25CEB"/>
    <w:rsid w:val="00F26654"/>
    <w:rsid w:val="00F26B4C"/>
    <w:rsid w:val="00F2700F"/>
    <w:rsid w:val="00F2760F"/>
    <w:rsid w:val="00F27A0A"/>
    <w:rsid w:val="00F27CC9"/>
    <w:rsid w:val="00F3006A"/>
    <w:rsid w:val="00F30FC0"/>
    <w:rsid w:val="00F32150"/>
    <w:rsid w:val="00F3271A"/>
    <w:rsid w:val="00F3330A"/>
    <w:rsid w:val="00F33423"/>
    <w:rsid w:val="00F337CB"/>
    <w:rsid w:val="00F33874"/>
    <w:rsid w:val="00F33B10"/>
    <w:rsid w:val="00F3403B"/>
    <w:rsid w:val="00F34ADF"/>
    <w:rsid w:val="00F34FE8"/>
    <w:rsid w:val="00F35768"/>
    <w:rsid w:val="00F35F48"/>
    <w:rsid w:val="00F3711D"/>
    <w:rsid w:val="00F37652"/>
    <w:rsid w:val="00F40399"/>
    <w:rsid w:val="00F40933"/>
    <w:rsid w:val="00F414AC"/>
    <w:rsid w:val="00F41D6A"/>
    <w:rsid w:val="00F41F3A"/>
    <w:rsid w:val="00F421F0"/>
    <w:rsid w:val="00F4223A"/>
    <w:rsid w:val="00F423AF"/>
    <w:rsid w:val="00F4265C"/>
    <w:rsid w:val="00F426E3"/>
    <w:rsid w:val="00F427E1"/>
    <w:rsid w:val="00F42A6E"/>
    <w:rsid w:val="00F42AE1"/>
    <w:rsid w:val="00F432E6"/>
    <w:rsid w:val="00F434A3"/>
    <w:rsid w:val="00F43777"/>
    <w:rsid w:val="00F437B8"/>
    <w:rsid w:val="00F43867"/>
    <w:rsid w:val="00F43BFB"/>
    <w:rsid w:val="00F43CE6"/>
    <w:rsid w:val="00F43FCF"/>
    <w:rsid w:val="00F44004"/>
    <w:rsid w:val="00F444DB"/>
    <w:rsid w:val="00F44D66"/>
    <w:rsid w:val="00F45038"/>
    <w:rsid w:val="00F45051"/>
    <w:rsid w:val="00F45153"/>
    <w:rsid w:val="00F4592A"/>
    <w:rsid w:val="00F45B81"/>
    <w:rsid w:val="00F45C22"/>
    <w:rsid w:val="00F45C44"/>
    <w:rsid w:val="00F462FC"/>
    <w:rsid w:val="00F4632C"/>
    <w:rsid w:val="00F46339"/>
    <w:rsid w:val="00F46531"/>
    <w:rsid w:val="00F46712"/>
    <w:rsid w:val="00F46E31"/>
    <w:rsid w:val="00F471E1"/>
    <w:rsid w:val="00F471FD"/>
    <w:rsid w:val="00F473ED"/>
    <w:rsid w:val="00F475E3"/>
    <w:rsid w:val="00F47A65"/>
    <w:rsid w:val="00F47C57"/>
    <w:rsid w:val="00F47D5D"/>
    <w:rsid w:val="00F47E2A"/>
    <w:rsid w:val="00F5000E"/>
    <w:rsid w:val="00F50A36"/>
    <w:rsid w:val="00F51B47"/>
    <w:rsid w:val="00F52D6A"/>
    <w:rsid w:val="00F5333E"/>
    <w:rsid w:val="00F5396A"/>
    <w:rsid w:val="00F543EA"/>
    <w:rsid w:val="00F54625"/>
    <w:rsid w:val="00F548A5"/>
    <w:rsid w:val="00F54A3E"/>
    <w:rsid w:val="00F54AB0"/>
    <w:rsid w:val="00F54B79"/>
    <w:rsid w:val="00F5596D"/>
    <w:rsid w:val="00F55B37"/>
    <w:rsid w:val="00F55E75"/>
    <w:rsid w:val="00F560E4"/>
    <w:rsid w:val="00F566CE"/>
    <w:rsid w:val="00F570BD"/>
    <w:rsid w:val="00F574E9"/>
    <w:rsid w:val="00F57FB4"/>
    <w:rsid w:val="00F57FED"/>
    <w:rsid w:val="00F601EB"/>
    <w:rsid w:val="00F60434"/>
    <w:rsid w:val="00F6073F"/>
    <w:rsid w:val="00F61161"/>
    <w:rsid w:val="00F613B1"/>
    <w:rsid w:val="00F613DD"/>
    <w:rsid w:val="00F616C7"/>
    <w:rsid w:val="00F61A40"/>
    <w:rsid w:val="00F61B97"/>
    <w:rsid w:val="00F61F37"/>
    <w:rsid w:val="00F62182"/>
    <w:rsid w:val="00F62315"/>
    <w:rsid w:val="00F62892"/>
    <w:rsid w:val="00F629E9"/>
    <w:rsid w:val="00F62A2F"/>
    <w:rsid w:val="00F62A85"/>
    <w:rsid w:val="00F62FDC"/>
    <w:rsid w:val="00F6310C"/>
    <w:rsid w:val="00F6323E"/>
    <w:rsid w:val="00F63270"/>
    <w:rsid w:val="00F639E9"/>
    <w:rsid w:val="00F63A44"/>
    <w:rsid w:val="00F64071"/>
    <w:rsid w:val="00F646C9"/>
    <w:rsid w:val="00F649AD"/>
    <w:rsid w:val="00F64B3F"/>
    <w:rsid w:val="00F650BC"/>
    <w:rsid w:val="00F65771"/>
    <w:rsid w:val="00F664DE"/>
    <w:rsid w:val="00F67619"/>
    <w:rsid w:val="00F67631"/>
    <w:rsid w:val="00F67DE9"/>
    <w:rsid w:val="00F71528"/>
    <w:rsid w:val="00F71707"/>
    <w:rsid w:val="00F7217F"/>
    <w:rsid w:val="00F727AE"/>
    <w:rsid w:val="00F72CD9"/>
    <w:rsid w:val="00F72F78"/>
    <w:rsid w:val="00F73560"/>
    <w:rsid w:val="00F737CF"/>
    <w:rsid w:val="00F73AA7"/>
    <w:rsid w:val="00F73CDE"/>
    <w:rsid w:val="00F740D5"/>
    <w:rsid w:val="00F74A06"/>
    <w:rsid w:val="00F753D0"/>
    <w:rsid w:val="00F7581A"/>
    <w:rsid w:val="00F761C9"/>
    <w:rsid w:val="00F7663B"/>
    <w:rsid w:val="00F76F8E"/>
    <w:rsid w:val="00F76FC4"/>
    <w:rsid w:val="00F77539"/>
    <w:rsid w:val="00F775ED"/>
    <w:rsid w:val="00F77A53"/>
    <w:rsid w:val="00F77B48"/>
    <w:rsid w:val="00F77E8C"/>
    <w:rsid w:val="00F8097C"/>
    <w:rsid w:val="00F809DD"/>
    <w:rsid w:val="00F80EBF"/>
    <w:rsid w:val="00F813F8"/>
    <w:rsid w:val="00F81404"/>
    <w:rsid w:val="00F816F9"/>
    <w:rsid w:val="00F81AEB"/>
    <w:rsid w:val="00F82032"/>
    <w:rsid w:val="00F82194"/>
    <w:rsid w:val="00F82526"/>
    <w:rsid w:val="00F82779"/>
    <w:rsid w:val="00F82943"/>
    <w:rsid w:val="00F836E4"/>
    <w:rsid w:val="00F836F9"/>
    <w:rsid w:val="00F837AC"/>
    <w:rsid w:val="00F83C80"/>
    <w:rsid w:val="00F84080"/>
    <w:rsid w:val="00F84418"/>
    <w:rsid w:val="00F84576"/>
    <w:rsid w:val="00F84E4A"/>
    <w:rsid w:val="00F8501A"/>
    <w:rsid w:val="00F85444"/>
    <w:rsid w:val="00F855E9"/>
    <w:rsid w:val="00F85CFB"/>
    <w:rsid w:val="00F85FB6"/>
    <w:rsid w:val="00F864E5"/>
    <w:rsid w:val="00F867F1"/>
    <w:rsid w:val="00F86802"/>
    <w:rsid w:val="00F8683E"/>
    <w:rsid w:val="00F8721D"/>
    <w:rsid w:val="00F875E3"/>
    <w:rsid w:val="00F87BA5"/>
    <w:rsid w:val="00F90045"/>
    <w:rsid w:val="00F900A6"/>
    <w:rsid w:val="00F904EA"/>
    <w:rsid w:val="00F90568"/>
    <w:rsid w:val="00F90827"/>
    <w:rsid w:val="00F90B68"/>
    <w:rsid w:val="00F90D78"/>
    <w:rsid w:val="00F90E25"/>
    <w:rsid w:val="00F914EB"/>
    <w:rsid w:val="00F91A33"/>
    <w:rsid w:val="00F9219B"/>
    <w:rsid w:val="00F92629"/>
    <w:rsid w:val="00F92802"/>
    <w:rsid w:val="00F93311"/>
    <w:rsid w:val="00F9377B"/>
    <w:rsid w:val="00F945B5"/>
    <w:rsid w:val="00F94762"/>
    <w:rsid w:val="00F94C9C"/>
    <w:rsid w:val="00F95582"/>
    <w:rsid w:val="00F9587E"/>
    <w:rsid w:val="00F95B52"/>
    <w:rsid w:val="00F95D10"/>
    <w:rsid w:val="00F95DA2"/>
    <w:rsid w:val="00F96803"/>
    <w:rsid w:val="00F96891"/>
    <w:rsid w:val="00F96B6A"/>
    <w:rsid w:val="00F96C74"/>
    <w:rsid w:val="00F97324"/>
    <w:rsid w:val="00F97454"/>
    <w:rsid w:val="00F97542"/>
    <w:rsid w:val="00F977B7"/>
    <w:rsid w:val="00FA0352"/>
    <w:rsid w:val="00FA0361"/>
    <w:rsid w:val="00FA036D"/>
    <w:rsid w:val="00FA08CE"/>
    <w:rsid w:val="00FA0B37"/>
    <w:rsid w:val="00FA0D35"/>
    <w:rsid w:val="00FA1601"/>
    <w:rsid w:val="00FA175B"/>
    <w:rsid w:val="00FA182D"/>
    <w:rsid w:val="00FA19B9"/>
    <w:rsid w:val="00FA263F"/>
    <w:rsid w:val="00FA2812"/>
    <w:rsid w:val="00FA2928"/>
    <w:rsid w:val="00FA2B57"/>
    <w:rsid w:val="00FA2ED2"/>
    <w:rsid w:val="00FA2F69"/>
    <w:rsid w:val="00FA32C6"/>
    <w:rsid w:val="00FA350B"/>
    <w:rsid w:val="00FA3A2B"/>
    <w:rsid w:val="00FA3FCB"/>
    <w:rsid w:val="00FA4245"/>
    <w:rsid w:val="00FA449B"/>
    <w:rsid w:val="00FA4823"/>
    <w:rsid w:val="00FA4D18"/>
    <w:rsid w:val="00FA4FE2"/>
    <w:rsid w:val="00FA5251"/>
    <w:rsid w:val="00FA595D"/>
    <w:rsid w:val="00FA6818"/>
    <w:rsid w:val="00FA690A"/>
    <w:rsid w:val="00FA6A98"/>
    <w:rsid w:val="00FA6B9F"/>
    <w:rsid w:val="00FA6E27"/>
    <w:rsid w:val="00FA766A"/>
    <w:rsid w:val="00FA7DB0"/>
    <w:rsid w:val="00FB01F3"/>
    <w:rsid w:val="00FB0C40"/>
    <w:rsid w:val="00FB0C9D"/>
    <w:rsid w:val="00FB0FCF"/>
    <w:rsid w:val="00FB1719"/>
    <w:rsid w:val="00FB1FA6"/>
    <w:rsid w:val="00FB23AF"/>
    <w:rsid w:val="00FB32E9"/>
    <w:rsid w:val="00FB3820"/>
    <w:rsid w:val="00FB3DF0"/>
    <w:rsid w:val="00FB4124"/>
    <w:rsid w:val="00FB4195"/>
    <w:rsid w:val="00FB4230"/>
    <w:rsid w:val="00FB42E2"/>
    <w:rsid w:val="00FB45B8"/>
    <w:rsid w:val="00FB496F"/>
    <w:rsid w:val="00FB5233"/>
    <w:rsid w:val="00FB5B81"/>
    <w:rsid w:val="00FB5BF8"/>
    <w:rsid w:val="00FB6664"/>
    <w:rsid w:val="00FB66C7"/>
    <w:rsid w:val="00FB766A"/>
    <w:rsid w:val="00FB7FA1"/>
    <w:rsid w:val="00FC024C"/>
    <w:rsid w:val="00FC0544"/>
    <w:rsid w:val="00FC0B67"/>
    <w:rsid w:val="00FC0B90"/>
    <w:rsid w:val="00FC0F3C"/>
    <w:rsid w:val="00FC11FA"/>
    <w:rsid w:val="00FC17DE"/>
    <w:rsid w:val="00FC1843"/>
    <w:rsid w:val="00FC1B21"/>
    <w:rsid w:val="00FC1C4E"/>
    <w:rsid w:val="00FC1FF5"/>
    <w:rsid w:val="00FC2542"/>
    <w:rsid w:val="00FC259E"/>
    <w:rsid w:val="00FC2F02"/>
    <w:rsid w:val="00FC3092"/>
    <w:rsid w:val="00FC3837"/>
    <w:rsid w:val="00FC3885"/>
    <w:rsid w:val="00FC397A"/>
    <w:rsid w:val="00FC3D5D"/>
    <w:rsid w:val="00FC4212"/>
    <w:rsid w:val="00FC463D"/>
    <w:rsid w:val="00FC4826"/>
    <w:rsid w:val="00FC4D09"/>
    <w:rsid w:val="00FC4F91"/>
    <w:rsid w:val="00FC5940"/>
    <w:rsid w:val="00FC60B2"/>
    <w:rsid w:val="00FC6594"/>
    <w:rsid w:val="00FC6C9C"/>
    <w:rsid w:val="00FC7399"/>
    <w:rsid w:val="00FC781D"/>
    <w:rsid w:val="00FC7C51"/>
    <w:rsid w:val="00FC7F62"/>
    <w:rsid w:val="00FD047A"/>
    <w:rsid w:val="00FD1510"/>
    <w:rsid w:val="00FD1B39"/>
    <w:rsid w:val="00FD1EB9"/>
    <w:rsid w:val="00FD1FEB"/>
    <w:rsid w:val="00FD2213"/>
    <w:rsid w:val="00FD2277"/>
    <w:rsid w:val="00FD2B98"/>
    <w:rsid w:val="00FD2BA7"/>
    <w:rsid w:val="00FD2BCF"/>
    <w:rsid w:val="00FD3107"/>
    <w:rsid w:val="00FD35D4"/>
    <w:rsid w:val="00FD35E6"/>
    <w:rsid w:val="00FD361A"/>
    <w:rsid w:val="00FD3682"/>
    <w:rsid w:val="00FD4131"/>
    <w:rsid w:val="00FD4172"/>
    <w:rsid w:val="00FD4196"/>
    <w:rsid w:val="00FD4813"/>
    <w:rsid w:val="00FD59D3"/>
    <w:rsid w:val="00FD5D0B"/>
    <w:rsid w:val="00FD5F92"/>
    <w:rsid w:val="00FD6672"/>
    <w:rsid w:val="00FD6AAD"/>
    <w:rsid w:val="00FD6C8C"/>
    <w:rsid w:val="00FD6E91"/>
    <w:rsid w:val="00FD70A7"/>
    <w:rsid w:val="00FD7117"/>
    <w:rsid w:val="00FD7515"/>
    <w:rsid w:val="00FE00B5"/>
    <w:rsid w:val="00FE0600"/>
    <w:rsid w:val="00FE0702"/>
    <w:rsid w:val="00FE07A9"/>
    <w:rsid w:val="00FE0BDD"/>
    <w:rsid w:val="00FE0E43"/>
    <w:rsid w:val="00FE10D2"/>
    <w:rsid w:val="00FE149F"/>
    <w:rsid w:val="00FE16D4"/>
    <w:rsid w:val="00FE1F37"/>
    <w:rsid w:val="00FE2081"/>
    <w:rsid w:val="00FE25BD"/>
    <w:rsid w:val="00FE26BF"/>
    <w:rsid w:val="00FE2E5B"/>
    <w:rsid w:val="00FE2EB3"/>
    <w:rsid w:val="00FE33CB"/>
    <w:rsid w:val="00FE3D8F"/>
    <w:rsid w:val="00FE3E34"/>
    <w:rsid w:val="00FE3E73"/>
    <w:rsid w:val="00FE40DF"/>
    <w:rsid w:val="00FE489A"/>
    <w:rsid w:val="00FE4939"/>
    <w:rsid w:val="00FE5234"/>
    <w:rsid w:val="00FE5601"/>
    <w:rsid w:val="00FE594E"/>
    <w:rsid w:val="00FE60DE"/>
    <w:rsid w:val="00FE6207"/>
    <w:rsid w:val="00FE6E94"/>
    <w:rsid w:val="00FE7689"/>
    <w:rsid w:val="00FE7BC9"/>
    <w:rsid w:val="00FE7C4C"/>
    <w:rsid w:val="00FF0380"/>
    <w:rsid w:val="00FF1076"/>
    <w:rsid w:val="00FF14AF"/>
    <w:rsid w:val="00FF1D7D"/>
    <w:rsid w:val="00FF2C5C"/>
    <w:rsid w:val="00FF2FF6"/>
    <w:rsid w:val="00FF3318"/>
    <w:rsid w:val="00FF344B"/>
    <w:rsid w:val="00FF3494"/>
    <w:rsid w:val="00FF3611"/>
    <w:rsid w:val="00FF4338"/>
    <w:rsid w:val="00FF43A8"/>
    <w:rsid w:val="00FF4847"/>
    <w:rsid w:val="00FF4B0E"/>
    <w:rsid w:val="00FF4C20"/>
    <w:rsid w:val="00FF53C5"/>
    <w:rsid w:val="00FF560D"/>
    <w:rsid w:val="00FF5756"/>
    <w:rsid w:val="00FF57F5"/>
    <w:rsid w:val="00FF5895"/>
    <w:rsid w:val="00FF5911"/>
    <w:rsid w:val="00FF5A16"/>
    <w:rsid w:val="00FF5D77"/>
    <w:rsid w:val="00FF619B"/>
    <w:rsid w:val="00FF623E"/>
    <w:rsid w:val="00FF6734"/>
    <w:rsid w:val="00FF6E40"/>
    <w:rsid w:val="00FF6EFE"/>
    <w:rsid w:val="00FF71AA"/>
    <w:rsid w:val="00FF7A75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76C5C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4C6C"/>
    <w:pPr>
      <w:suppressAutoHyphens/>
      <w:spacing w:after="240" w:line="240" w:lineRule="atLeast"/>
    </w:pPr>
    <w:rPr>
      <w:rFonts w:asciiTheme="minorHAnsi" w:hAnsiTheme="minorHAnsi"/>
      <w:sz w:val="24"/>
      <w:szCs w:val="24"/>
    </w:rPr>
  </w:style>
  <w:style w:type="paragraph" w:styleId="Heading1">
    <w:name w:val="heading 1"/>
    <w:next w:val="Normal"/>
    <w:link w:val="Heading1Char"/>
    <w:autoRedefine/>
    <w:uiPriority w:val="9"/>
    <w:qFormat/>
    <w:rsid w:val="00A81FEF"/>
    <w:pPr>
      <w:keepNext/>
      <w:pageBreakBefore/>
      <w:numPr>
        <w:numId w:val="22"/>
      </w:numPr>
      <w:pBdr>
        <w:bottom w:val="single" w:sz="4" w:space="1" w:color="auto"/>
      </w:pBdr>
      <w:tabs>
        <w:tab w:val="left" w:pos="540"/>
      </w:tabs>
      <w:spacing w:before="480" w:after="280"/>
      <w:outlineLvl w:val="0"/>
    </w:pPr>
    <w:rPr>
      <w:rFonts w:ascii="Arial Narrow" w:eastAsiaTheme="majorEastAsia" w:hAnsi="Arial Narrow" w:cstheme="majorBidi"/>
      <w:b/>
      <w:kern w:val="28"/>
      <w:sz w:val="36"/>
    </w:rPr>
  </w:style>
  <w:style w:type="paragraph" w:styleId="Heading2">
    <w:name w:val="heading 2"/>
    <w:next w:val="Normal"/>
    <w:link w:val="Heading2Char"/>
    <w:autoRedefine/>
    <w:uiPriority w:val="9"/>
    <w:qFormat/>
    <w:rsid w:val="00380F1E"/>
    <w:pPr>
      <w:keepNext/>
      <w:keepLines/>
      <w:numPr>
        <w:ilvl w:val="1"/>
        <w:numId w:val="22"/>
      </w:numPr>
      <w:spacing w:before="180" w:after="120"/>
      <w:jc w:val="both"/>
      <w:outlineLvl w:val="1"/>
    </w:pPr>
    <w:rPr>
      <w:rFonts w:ascii="Arial" w:eastAsiaTheme="majorEastAsia" w:hAnsi="Arial" w:cs="Arial"/>
      <w:b/>
      <w:sz w:val="32"/>
      <w:szCs w:val="32"/>
    </w:rPr>
  </w:style>
  <w:style w:type="paragraph" w:styleId="Heading3">
    <w:name w:val="heading 3"/>
    <w:next w:val="Normal"/>
    <w:link w:val="Heading3Char"/>
    <w:autoRedefine/>
    <w:uiPriority w:val="9"/>
    <w:qFormat/>
    <w:rsid w:val="003D1885"/>
    <w:pPr>
      <w:keepNext/>
      <w:numPr>
        <w:ilvl w:val="2"/>
        <w:numId w:val="22"/>
      </w:numPr>
      <w:spacing w:before="240" w:after="60"/>
      <w:jc w:val="both"/>
      <w:outlineLvl w:val="2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4">
    <w:name w:val="heading 4"/>
    <w:next w:val="Normal"/>
    <w:link w:val="Heading4Char"/>
    <w:autoRedefine/>
    <w:uiPriority w:val="9"/>
    <w:qFormat/>
    <w:rsid w:val="001A2796"/>
    <w:pPr>
      <w:keepNext/>
      <w:numPr>
        <w:ilvl w:val="3"/>
        <w:numId w:val="22"/>
      </w:numPr>
      <w:tabs>
        <w:tab w:val="num" w:pos="1080"/>
      </w:tabs>
      <w:spacing w:before="240" w:after="120"/>
      <w:outlineLvl w:val="3"/>
    </w:pPr>
    <w:rPr>
      <w:rFonts w:ascii="Arial Narrow" w:eastAsiaTheme="majorEastAsia" w:hAnsi="Arial Narrow" w:cstheme="majorBidi"/>
      <w:b/>
      <w:sz w:val="26"/>
    </w:rPr>
  </w:style>
  <w:style w:type="paragraph" w:styleId="Heading5">
    <w:name w:val="heading 5"/>
    <w:next w:val="Normal"/>
    <w:link w:val="Heading5Char"/>
    <w:uiPriority w:val="9"/>
    <w:qFormat/>
    <w:rsid w:val="00484D93"/>
    <w:pPr>
      <w:keepNext/>
      <w:numPr>
        <w:ilvl w:val="4"/>
        <w:numId w:val="22"/>
      </w:numPr>
      <w:spacing w:before="240" w:after="120"/>
      <w:outlineLvl w:val="4"/>
    </w:pPr>
    <w:rPr>
      <w:rFonts w:ascii="Arial Narrow" w:eastAsiaTheme="majorEastAsia" w:hAnsi="Arial Narrow" w:cstheme="majorBidi"/>
      <w:i/>
      <w:sz w:val="26"/>
    </w:rPr>
  </w:style>
  <w:style w:type="paragraph" w:styleId="Heading6">
    <w:name w:val="heading 6"/>
    <w:next w:val="Normal"/>
    <w:link w:val="Heading6Char"/>
    <w:uiPriority w:val="9"/>
    <w:qFormat/>
    <w:rsid w:val="00484D93"/>
    <w:pPr>
      <w:keepNext/>
      <w:numPr>
        <w:ilvl w:val="5"/>
        <w:numId w:val="22"/>
      </w:numPr>
      <w:spacing w:before="120" w:after="120"/>
      <w:outlineLvl w:val="5"/>
    </w:pPr>
    <w:rPr>
      <w:rFonts w:ascii="Arial Narrow" w:eastAsiaTheme="majorEastAsia" w:hAnsi="Arial Narrow" w:cstheme="majorBidi"/>
      <w:i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4D93"/>
    <w:pPr>
      <w:numPr>
        <w:ilvl w:val="6"/>
        <w:numId w:val="22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i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4D93"/>
    <w:pPr>
      <w:keepNext/>
      <w:numPr>
        <w:ilvl w:val="7"/>
        <w:numId w:val="22"/>
      </w:numPr>
      <w:spacing w:before="120" w:after="120" w:line="240" w:lineRule="auto"/>
      <w:jc w:val="center"/>
      <w:outlineLvl w:val="7"/>
    </w:pPr>
    <w:rPr>
      <w:rFonts w:ascii="Garamond" w:eastAsiaTheme="majorEastAsia" w:hAnsi="Garamond" w:cstheme="majorBidi"/>
      <w:b/>
      <w:snapToGrid w:val="0"/>
      <w:sz w:val="36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4D93"/>
    <w:pPr>
      <w:keepNext/>
      <w:numPr>
        <w:ilvl w:val="8"/>
        <w:numId w:val="22"/>
      </w:numPr>
      <w:spacing w:before="120" w:after="120" w:line="240" w:lineRule="auto"/>
      <w:jc w:val="right"/>
      <w:outlineLvl w:val="8"/>
    </w:pPr>
    <w:rPr>
      <w:rFonts w:ascii="Arial" w:eastAsiaTheme="majorEastAsia" w:hAnsi="Arial" w:cstheme="majorBidi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FEF"/>
    <w:rPr>
      <w:rFonts w:ascii="Arial Narrow" w:eastAsiaTheme="majorEastAsia" w:hAnsi="Arial Narrow" w:cstheme="majorBidi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6DD4"/>
    <w:rPr>
      <w:rFonts w:ascii="Arial" w:eastAsiaTheme="majorEastAsia" w:hAnsi="Arial" w:cs="Arial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1885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2796"/>
    <w:rPr>
      <w:rFonts w:ascii="Arial Narrow" w:eastAsiaTheme="majorEastAsia" w:hAnsi="Arial Narrow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4D93"/>
    <w:rPr>
      <w:rFonts w:ascii="Arial Narrow" w:eastAsiaTheme="majorEastAsia" w:hAnsi="Arial Narrow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84D93"/>
    <w:rPr>
      <w:rFonts w:ascii="Arial Narrow" w:eastAsiaTheme="majorEastAsia" w:hAnsi="Arial Narrow" w:cstheme="majorBidi"/>
      <w:i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484D93"/>
    <w:rPr>
      <w:rFonts w:ascii="Arial Narrow" w:eastAsiaTheme="majorEastAsia" w:hAnsi="Arial Narrow" w:cstheme="majorBidi"/>
      <w:i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84D93"/>
    <w:rPr>
      <w:rFonts w:ascii="Garamond" w:eastAsiaTheme="majorEastAsia" w:hAnsi="Garamond" w:cstheme="majorBidi"/>
      <w:b/>
      <w:snapToGrid w:val="0"/>
      <w:sz w:val="36"/>
    </w:rPr>
  </w:style>
  <w:style w:type="character" w:customStyle="1" w:styleId="Heading9Char">
    <w:name w:val="Heading 9 Char"/>
    <w:basedOn w:val="DefaultParagraphFont"/>
    <w:link w:val="Heading9"/>
    <w:uiPriority w:val="9"/>
    <w:rsid w:val="00484D93"/>
    <w:rPr>
      <w:rFonts w:ascii="Arial" w:eastAsiaTheme="majorEastAsia" w:hAnsi="Arial" w:cstheme="majorBidi"/>
      <w:b/>
      <w:sz w:val="40"/>
    </w:rPr>
  </w:style>
  <w:style w:type="paragraph" w:customStyle="1" w:styleId="AcronymDefinition">
    <w:name w:val="Acronym Definition"/>
    <w:autoRedefine/>
    <w:qFormat/>
    <w:rsid w:val="00956C5C"/>
    <w:pPr>
      <w:spacing w:before="60" w:after="60"/>
    </w:pPr>
    <w:rPr>
      <w:rFonts w:ascii="Arial" w:hAnsi="Arial"/>
      <w:sz w:val="22"/>
    </w:rPr>
  </w:style>
  <w:style w:type="paragraph" w:customStyle="1" w:styleId="AcronymTerm">
    <w:name w:val="Acronym Term"/>
    <w:autoRedefine/>
    <w:qFormat/>
    <w:rsid w:val="00C27006"/>
    <w:pPr>
      <w:spacing w:before="60" w:after="60"/>
    </w:pPr>
    <w:rPr>
      <w:rFonts w:ascii="Arial" w:hAnsi="Arial"/>
      <w:sz w:val="24"/>
      <w:szCs w:val="24"/>
    </w:rPr>
  </w:style>
  <w:style w:type="paragraph" w:customStyle="1" w:styleId="AppHeading1">
    <w:name w:val="AppHeading 1"/>
    <w:next w:val="Normal"/>
    <w:rsid w:val="00BA56C4"/>
    <w:pPr>
      <w:keepNext/>
      <w:pageBreakBefore/>
      <w:numPr>
        <w:numId w:val="1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553617"/>
    <w:pPr>
      <w:keepNext/>
      <w:numPr>
        <w:ilvl w:val="1"/>
        <w:numId w:val="1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553617"/>
    <w:pPr>
      <w:keepNext/>
      <w:numPr>
        <w:ilvl w:val="2"/>
        <w:numId w:val="1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553617"/>
    <w:pPr>
      <w:numPr>
        <w:ilvl w:val="3"/>
        <w:numId w:val="1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autoRedefine/>
    <w:qFormat/>
    <w:rsid w:val="009870B6"/>
    <w:pPr>
      <w:keepNext/>
      <w:pageBreakBefore/>
      <w:numPr>
        <w:numId w:val="16"/>
      </w:numPr>
      <w:spacing w:after="360"/>
      <w:jc w:val="center"/>
      <w:outlineLvl w:val="0"/>
    </w:pPr>
    <w:rPr>
      <w:rFonts w:ascii="Arial Narrow" w:hAnsi="Arial Narrow"/>
      <w:b/>
      <w:color w:val="000000" w:themeColor="text1"/>
      <w:sz w:val="36"/>
    </w:rPr>
  </w:style>
  <w:style w:type="paragraph" w:customStyle="1" w:styleId="BulletListMultiple">
    <w:name w:val="Bullet List Multiple"/>
    <w:autoRedefine/>
    <w:qFormat/>
    <w:rsid w:val="00830EE3"/>
    <w:pPr>
      <w:numPr>
        <w:numId w:val="8"/>
      </w:numPr>
      <w:spacing w:before="80" w:after="80"/>
    </w:pPr>
    <w:rPr>
      <w:rFonts w:ascii="Arial" w:hAnsi="Arial"/>
      <w:sz w:val="22"/>
    </w:rPr>
  </w:style>
  <w:style w:type="paragraph" w:customStyle="1" w:styleId="BulletListMultipleLast">
    <w:name w:val="Bullet List Multiple Last"/>
    <w:next w:val="Normal"/>
    <w:autoRedefine/>
    <w:qFormat/>
    <w:rsid w:val="00830EE3"/>
    <w:pPr>
      <w:numPr>
        <w:numId w:val="9"/>
      </w:numPr>
      <w:spacing w:before="80" w:after="280"/>
    </w:pPr>
    <w:rPr>
      <w:rFonts w:ascii="Arial" w:hAnsi="Arial"/>
      <w:sz w:val="22"/>
    </w:rPr>
  </w:style>
  <w:style w:type="paragraph" w:customStyle="1" w:styleId="BulletListSingle">
    <w:name w:val="Bullet List Single"/>
    <w:autoRedefine/>
    <w:qFormat/>
    <w:rsid w:val="00C75298"/>
    <w:pPr>
      <w:numPr>
        <w:numId w:val="10"/>
      </w:numPr>
      <w:spacing w:before="60"/>
    </w:pPr>
    <w:rPr>
      <w:rFonts w:ascii="Arial" w:hAnsi="Arial"/>
      <w:sz w:val="22"/>
    </w:rPr>
  </w:style>
  <w:style w:type="paragraph" w:customStyle="1" w:styleId="BulletListSingleLast">
    <w:name w:val="Bullet List Single Last"/>
    <w:next w:val="Normal"/>
    <w:autoRedefine/>
    <w:qFormat/>
    <w:rsid w:val="00671005"/>
    <w:pPr>
      <w:numPr>
        <w:numId w:val="11"/>
      </w:numPr>
      <w:spacing w:before="60" w:after="280"/>
    </w:pPr>
    <w:rPr>
      <w:rFonts w:ascii="Arial" w:hAnsi="Arial"/>
      <w:sz w:val="22"/>
    </w:rPr>
  </w:style>
  <w:style w:type="paragraph" w:customStyle="1" w:styleId="Classification">
    <w:name w:val="Classification"/>
    <w:rsid w:val="00BC2759"/>
    <w:pPr>
      <w:jc w:val="right"/>
    </w:pPr>
    <w:rPr>
      <w:rFonts w:ascii="Arial Narrow" w:hAnsi="Arial Narrow"/>
      <w:b/>
      <w:sz w:val="32"/>
    </w:rPr>
  </w:style>
  <w:style w:type="paragraph" w:customStyle="1" w:styleId="DocTitle">
    <w:name w:val="Doc Title"/>
    <w:rsid w:val="00131144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74349B"/>
    <w:pPr>
      <w:numPr>
        <w:numId w:val="5"/>
      </w:numPr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E4E20"/>
    <w:pPr>
      <w:keepNext/>
      <w:spacing w:before="120" w:after="240"/>
      <w:jc w:val="center"/>
    </w:pPr>
    <w:rPr>
      <w:rFonts w:ascii="Arial" w:hAnsi="Arial"/>
      <w:b/>
    </w:rPr>
  </w:style>
  <w:style w:type="paragraph" w:customStyle="1" w:styleId="ESTableCaption">
    <w:name w:val="ES TableCaption"/>
    <w:aliases w:val="etc"/>
    <w:next w:val="Normal"/>
    <w:rsid w:val="009E4E20"/>
    <w:pPr>
      <w:keepNext/>
      <w:spacing w:before="240" w:after="240"/>
      <w:jc w:val="center"/>
    </w:pPr>
    <w:rPr>
      <w:rFonts w:ascii="Arial" w:hAnsi="Arial"/>
      <w:b/>
    </w:rPr>
  </w:style>
  <w:style w:type="paragraph" w:customStyle="1" w:styleId="ESHeading1">
    <w:name w:val="ESHeading 1"/>
    <w:rsid w:val="00A16D2F"/>
    <w:pPr>
      <w:keepNext/>
      <w:numPr>
        <w:numId w:val="2"/>
      </w:numPr>
      <w:tabs>
        <w:tab w:val="num" w:pos="360"/>
      </w:tabs>
      <w:spacing w:after="280" w:line="400" w:lineRule="exact"/>
      <w:jc w:val="center"/>
      <w:outlineLvl w:val="0"/>
    </w:pPr>
    <w:rPr>
      <w:b/>
      <w:color w:val="0000FF"/>
      <w:sz w:val="36"/>
    </w:rPr>
  </w:style>
  <w:style w:type="paragraph" w:customStyle="1" w:styleId="ESHeading2">
    <w:name w:val="ESHeading 2"/>
    <w:next w:val="Normal"/>
    <w:rsid w:val="00A16D2F"/>
    <w:pPr>
      <w:keepNext/>
      <w:numPr>
        <w:ilvl w:val="1"/>
        <w:numId w:val="2"/>
      </w:numPr>
      <w:tabs>
        <w:tab w:val="num" w:pos="360"/>
      </w:tabs>
      <w:spacing w:before="300" w:after="100"/>
      <w:outlineLvl w:val="1"/>
    </w:pPr>
    <w:rPr>
      <w:b/>
      <w:color w:val="0000FF"/>
      <w:sz w:val="32"/>
    </w:rPr>
  </w:style>
  <w:style w:type="paragraph" w:customStyle="1" w:styleId="ESHeading3">
    <w:name w:val="ESHeading 3"/>
    <w:next w:val="Normal"/>
    <w:rsid w:val="00A16D2F"/>
    <w:pPr>
      <w:keepNext/>
      <w:numPr>
        <w:ilvl w:val="2"/>
        <w:numId w:val="2"/>
      </w:numPr>
      <w:tabs>
        <w:tab w:val="num" w:pos="360"/>
      </w:tabs>
      <w:spacing w:before="240" w:after="80"/>
      <w:outlineLvl w:val="2"/>
    </w:pPr>
    <w:rPr>
      <w:b/>
      <w:color w:val="0000FF"/>
      <w:sz w:val="28"/>
      <w:szCs w:val="28"/>
    </w:rPr>
  </w:style>
  <w:style w:type="paragraph" w:customStyle="1" w:styleId="ESHeading4">
    <w:name w:val="ESHeading 4"/>
    <w:next w:val="Normal"/>
    <w:rsid w:val="00B32756"/>
    <w:pPr>
      <w:keepNext/>
      <w:numPr>
        <w:ilvl w:val="3"/>
        <w:numId w:val="2"/>
      </w:numPr>
      <w:tabs>
        <w:tab w:val="num" w:pos="360"/>
      </w:tabs>
      <w:spacing w:before="120" w:after="120"/>
      <w:outlineLvl w:val="3"/>
    </w:pPr>
    <w:rPr>
      <w:rFonts w:ascii="Arial Narrow" w:hAnsi="Arial Narrow"/>
      <w:b/>
      <w:color w:val="0000FF"/>
      <w:sz w:val="26"/>
      <w:szCs w:val="26"/>
    </w:rPr>
  </w:style>
  <w:style w:type="paragraph" w:customStyle="1" w:styleId="ESHeading5">
    <w:name w:val="ESHeading 5"/>
    <w:rsid w:val="00131144"/>
    <w:pPr>
      <w:numPr>
        <w:ilvl w:val="4"/>
        <w:numId w:val="2"/>
      </w:numPr>
      <w:tabs>
        <w:tab w:val="num" w:pos="360"/>
      </w:tabs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131144"/>
    <w:pPr>
      <w:keepNext/>
      <w:numPr>
        <w:ilvl w:val="5"/>
        <w:numId w:val="2"/>
      </w:numPr>
      <w:tabs>
        <w:tab w:val="num" w:pos="360"/>
      </w:tabs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131144"/>
    <w:pPr>
      <w:numPr>
        <w:ilvl w:val="6"/>
        <w:numId w:val="2"/>
      </w:numPr>
      <w:tabs>
        <w:tab w:val="num" w:pos="360"/>
      </w:tabs>
    </w:pPr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131144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autoRedefine/>
    <w:rsid w:val="00553617"/>
    <w:pPr>
      <w:spacing w:before="100" w:after="400"/>
      <w:jc w:val="center"/>
    </w:pPr>
    <w:rPr>
      <w:rFonts w:ascii="Arial Narrow" w:hAnsi="Arial Narrow"/>
      <w:b/>
      <w:sz w:val="24"/>
    </w:rPr>
  </w:style>
  <w:style w:type="paragraph" w:customStyle="1" w:styleId="FigureTableTOC">
    <w:name w:val="Figure/Table/TOC"/>
    <w:basedOn w:val="Normal"/>
    <w:rsid w:val="00131144"/>
    <w:pPr>
      <w:tabs>
        <w:tab w:val="right" w:pos="8914"/>
      </w:tabs>
      <w:ind w:left="360"/>
    </w:pPr>
    <w:rPr>
      <w:b/>
    </w:rPr>
  </w:style>
  <w:style w:type="paragraph" w:styleId="Footer">
    <w:name w:val="footer"/>
    <w:link w:val="FooterChar"/>
    <w:uiPriority w:val="99"/>
    <w:rsid w:val="00DD4061"/>
    <w:pPr>
      <w:pBdr>
        <w:top w:val="single" w:sz="4" w:space="4" w:color="auto"/>
      </w:pBdr>
      <w:tabs>
        <w:tab w:val="center" w:pos="4680"/>
        <w:tab w:val="right" w:pos="9360"/>
      </w:tabs>
    </w:pPr>
    <w:rPr>
      <w:rFonts w:ascii="Arial Narrow" w:hAnsi="Arial Narrow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742C0"/>
    <w:rPr>
      <w:rFonts w:ascii="Arial Narrow" w:hAnsi="Arial Narrow"/>
      <w:sz w:val="18"/>
    </w:rPr>
  </w:style>
  <w:style w:type="paragraph" w:customStyle="1" w:styleId="Footer2">
    <w:name w:val="Footer2"/>
    <w:aliases w:val="f2"/>
    <w:next w:val="Normal"/>
    <w:rsid w:val="00736D57"/>
    <w:pPr>
      <w:spacing w:before="12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uiPriority w:val="99"/>
    <w:rsid w:val="00131144"/>
    <w:rPr>
      <w:vertAlign w:val="superscript"/>
    </w:rPr>
  </w:style>
  <w:style w:type="paragraph" w:styleId="FootnoteText">
    <w:name w:val="footnote text"/>
    <w:link w:val="FootnoteTextChar"/>
    <w:uiPriority w:val="99"/>
    <w:rsid w:val="00131144"/>
    <w:pPr>
      <w:spacing w:before="40" w:after="40"/>
      <w:ind w:left="360" w:hanging="360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42C0"/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4C0EE3"/>
    <w:pPr>
      <w:keepNext/>
      <w:pageBreakBefore/>
      <w:spacing w:before="240"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autoRedefine/>
    <w:qFormat/>
    <w:rsid w:val="00956C5C"/>
    <w:pPr>
      <w:spacing w:before="60" w:after="60"/>
    </w:pPr>
    <w:rPr>
      <w:rFonts w:ascii="Arial" w:hAnsi="Arial"/>
      <w:sz w:val="22"/>
    </w:rPr>
  </w:style>
  <w:style w:type="paragraph" w:customStyle="1" w:styleId="GlossaryTerm">
    <w:name w:val="GlossaryTerm"/>
    <w:autoRedefine/>
    <w:qFormat/>
    <w:rsid w:val="002C0458"/>
    <w:pPr>
      <w:spacing w:before="60" w:after="60"/>
    </w:pPr>
    <w:rPr>
      <w:rFonts w:ascii="Arial" w:hAnsi="Arial"/>
      <w:b/>
      <w:sz w:val="22"/>
    </w:rPr>
  </w:style>
  <w:style w:type="paragraph" w:styleId="Header">
    <w:name w:val="header"/>
    <w:aliases w:val="h1"/>
    <w:link w:val="HeaderChar"/>
    <w:uiPriority w:val="99"/>
    <w:rsid w:val="004B0EDA"/>
    <w:pPr>
      <w:tabs>
        <w:tab w:val="center" w:pos="4320"/>
      </w:tabs>
      <w:jc w:val="center"/>
    </w:pPr>
    <w:rPr>
      <w:rFonts w:ascii="Arial" w:hAnsi="Arial"/>
      <w:b/>
    </w:rPr>
  </w:style>
  <w:style w:type="character" w:customStyle="1" w:styleId="HeaderChar">
    <w:name w:val="Header Char"/>
    <w:aliases w:val="h1 Char"/>
    <w:basedOn w:val="DefaultParagraphFont"/>
    <w:link w:val="Header"/>
    <w:uiPriority w:val="99"/>
    <w:rsid w:val="002742C0"/>
    <w:rPr>
      <w:rFonts w:ascii="Arial" w:hAnsi="Arial"/>
      <w:b/>
    </w:rPr>
  </w:style>
  <w:style w:type="paragraph" w:customStyle="1" w:styleId="Header2">
    <w:name w:val="Header2"/>
    <w:rsid w:val="00F2760F"/>
    <w:pPr>
      <w:pBdr>
        <w:bottom w:val="single" w:sz="4" w:space="1" w:color="auto"/>
      </w:pBdr>
      <w:tabs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Authors">
    <w:name w:val="Authors"/>
    <w:basedOn w:val="ProgramName"/>
    <w:rsid w:val="00131144"/>
    <w:rPr>
      <w:rFonts w:ascii="Arial" w:hAnsi="Arial"/>
      <w:b w:val="0"/>
      <w:sz w:val="28"/>
    </w:rPr>
  </w:style>
  <w:style w:type="paragraph" w:customStyle="1" w:styleId="ProgramName">
    <w:name w:val="Program Name"/>
    <w:link w:val="ProgramNameChar"/>
    <w:rsid w:val="00D241F1"/>
    <w:pPr>
      <w:spacing w:before="400"/>
      <w:jc w:val="right"/>
    </w:pPr>
    <w:rPr>
      <w:rFonts w:ascii="Arial Narrow" w:hAnsi="Arial Narrow"/>
      <w:b/>
      <w:sz w:val="40"/>
    </w:rPr>
  </w:style>
  <w:style w:type="character" w:customStyle="1" w:styleId="ProgramNameChar">
    <w:name w:val="Program Name Char"/>
    <w:basedOn w:val="DefaultParagraphFont"/>
    <w:link w:val="ProgramName"/>
    <w:rsid w:val="00D241F1"/>
    <w:rPr>
      <w:rFonts w:ascii="Arial Narrow" w:hAnsi="Arial Narrow"/>
      <w:b/>
      <w:sz w:val="40"/>
    </w:rPr>
  </w:style>
  <w:style w:type="character" w:styleId="PageNumber">
    <w:name w:val="page number"/>
    <w:basedOn w:val="DefaultParagraphFont"/>
    <w:rsid w:val="00131144"/>
  </w:style>
  <w:style w:type="paragraph" w:customStyle="1" w:styleId="PubDate">
    <w:name w:val="PubDate"/>
    <w:rsid w:val="00BC2759"/>
    <w:pPr>
      <w:spacing w:before="360" w:after="200"/>
      <w:jc w:val="right"/>
    </w:pPr>
    <w:rPr>
      <w:rFonts w:ascii="Arial Narrow" w:hAnsi="Arial Narrow"/>
      <w:b/>
      <w:sz w:val="32"/>
    </w:rPr>
  </w:style>
  <w:style w:type="paragraph" w:customStyle="1" w:styleId="Quotation">
    <w:name w:val="Quotation"/>
    <w:next w:val="Normal"/>
    <w:rsid w:val="0074349B"/>
    <w:pPr>
      <w:spacing w:before="120" w:after="120"/>
      <w:ind w:left="720" w:right="720"/>
    </w:pPr>
    <w:rPr>
      <w:sz w:val="24"/>
    </w:rPr>
  </w:style>
  <w:style w:type="paragraph" w:customStyle="1" w:styleId="BulletList-SecondLevel">
    <w:name w:val="Bullet List - Second Level"/>
    <w:basedOn w:val="Normal"/>
    <w:rsid w:val="00F427E1"/>
    <w:pPr>
      <w:numPr>
        <w:numId w:val="3"/>
      </w:numPr>
      <w:spacing w:after="0"/>
    </w:pPr>
  </w:style>
  <w:style w:type="paragraph" w:customStyle="1" w:styleId="TableBullet">
    <w:name w:val="TableBullet"/>
    <w:rsid w:val="0074349B"/>
    <w:pPr>
      <w:numPr>
        <w:numId w:val="4"/>
      </w:numPr>
      <w:spacing w:before="20" w:after="20"/>
    </w:pPr>
    <w:rPr>
      <w:rFonts w:ascii="Arial" w:hAnsi="Arial"/>
      <w:sz w:val="18"/>
    </w:rPr>
  </w:style>
  <w:style w:type="paragraph" w:customStyle="1" w:styleId="TableTextSmaller">
    <w:name w:val="Table Text Smaller"/>
    <w:rsid w:val="00131144"/>
    <w:pPr>
      <w:spacing w:before="40" w:after="40"/>
    </w:pPr>
    <w:rPr>
      <w:rFonts w:ascii="Arial" w:hAnsi="Arial"/>
      <w:noProof/>
      <w:sz w:val="16"/>
    </w:rPr>
  </w:style>
  <w:style w:type="paragraph" w:customStyle="1" w:styleId="TableCaption">
    <w:name w:val="TableCaption"/>
    <w:aliases w:val="tc"/>
    <w:next w:val="Normal"/>
    <w:autoRedefine/>
    <w:rsid w:val="00553617"/>
    <w:pPr>
      <w:keepNext/>
      <w:keepLines/>
      <w:spacing w:before="400" w:after="100"/>
      <w:jc w:val="center"/>
      <w:outlineLvl w:val="0"/>
    </w:pPr>
    <w:rPr>
      <w:rFonts w:ascii="Arial Narrow" w:hAnsi="Arial Narrow"/>
      <w:b/>
      <w:sz w:val="24"/>
    </w:rPr>
  </w:style>
  <w:style w:type="paragraph" w:customStyle="1" w:styleId="TableColumnHeading">
    <w:name w:val="TableColumnHeading"/>
    <w:next w:val="Normal"/>
    <w:autoRedefine/>
    <w:rsid w:val="00B513A9"/>
    <w:pPr>
      <w:keepNext/>
      <w:jc w:val="center"/>
    </w:pPr>
    <w:rPr>
      <w:rFonts w:ascii="Arial" w:hAnsi="Arial"/>
      <w:b/>
      <w:color w:val="FFFFFF" w:themeColor="background1"/>
      <w:sz w:val="22"/>
    </w:rPr>
  </w:style>
  <w:style w:type="paragraph" w:customStyle="1" w:styleId="TableDecimalNumber">
    <w:name w:val="TableDecimalNumber"/>
    <w:rsid w:val="00B32756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rsid w:val="00131144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131144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autoRedefine/>
    <w:rsid w:val="00FE40DF"/>
    <w:pPr>
      <w:keepNext/>
      <w:widowControl w:val="0"/>
      <w:spacing w:before="40" w:after="40"/>
    </w:pPr>
    <w:rPr>
      <w:rFonts w:ascii="Arial" w:hAnsi="Arial"/>
      <w:b/>
      <w:sz w:val="22"/>
    </w:rPr>
  </w:style>
  <w:style w:type="paragraph" w:customStyle="1" w:styleId="TableText">
    <w:name w:val="TableText"/>
    <w:aliases w:val="tt"/>
    <w:link w:val="TableTextChar"/>
    <w:qFormat/>
    <w:rsid w:val="004E2858"/>
    <w:pPr>
      <w:spacing w:before="40" w:after="40"/>
    </w:pPr>
    <w:rPr>
      <w:rFonts w:ascii="Arial" w:hAnsi="Arial"/>
    </w:rPr>
  </w:style>
  <w:style w:type="character" w:customStyle="1" w:styleId="TableTextChar">
    <w:name w:val="TableText Char"/>
    <w:aliases w:val="tt Char"/>
    <w:basedOn w:val="DefaultParagraphFont"/>
    <w:link w:val="TableText"/>
    <w:rsid w:val="004E2858"/>
    <w:rPr>
      <w:rFonts w:ascii="Arial" w:hAnsi="Arial"/>
    </w:rPr>
  </w:style>
  <w:style w:type="paragraph" w:customStyle="1" w:styleId="TableVerticalHeading">
    <w:name w:val="TableVerticalHeading"/>
    <w:aliases w:val="tvh"/>
    <w:rsid w:val="00131144"/>
    <w:pPr>
      <w:widowControl w:val="0"/>
      <w:jc w:val="center"/>
    </w:pPr>
    <w:rPr>
      <w:rFonts w:ascii="Arial" w:hAnsi="Arial"/>
      <w:b/>
    </w:rPr>
  </w:style>
  <w:style w:type="paragraph" w:styleId="TOC1">
    <w:name w:val="toc 1"/>
    <w:next w:val="Normal"/>
    <w:autoRedefine/>
    <w:uiPriority w:val="39"/>
    <w:rsid w:val="00306A11"/>
    <w:pPr>
      <w:tabs>
        <w:tab w:val="right" w:pos="144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06A11"/>
    <w:pPr>
      <w:tabs>
        <w:tab w:val="left" w:pos="1080"/>
        <w:tab w:val="right" w:leader="dot" w:pos="9360"/>
      </w:tabs>
      <w:ind w:left="1080" w:hanging="720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306A11"/>
    <w:pPr>
      <w:tabs>
        <w:tab w:val="left" w:pos="1980"/>
        <w:tab w:val="right" w:leader="dot" w:pos="9360"/>
      </w:tabs>
      <w:ind w:left="1980" w:hanging="900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06A11"/>
    <w:pPr>
      <w:ind w:left="720"/>
    </w:pPr>
    <w:rPr>
      <w:sz w:val="24"/>
    </w:rPr>
  </w:style>
  <w:style w:type="paragraph" w:styleId="TOC5">
    <w:name w:val="toc 5"/>
    <w:next w:val="Normal"/>
    <w:uiPriority w:val="39"/>
    <w:rsid w:val="00306A11"/>
    <w:pPr>
      <w:ind w:left="960"/>
    </w:pPr>
    <w:rPr>
      <w:rFonts w:ascii="Arial" w:hAnsi="Arial"/>
      <w:sz w:val="24"/>
    </w:rPr>
  </w:style>
  <w:style w:type="paragraph" w:customStyle="1" w:styleId="Version">
    <w:name w:val="Version"/>
    <w:link w:val="VersionCharChar"/>
    <w:rsid w:val="00BC2759"/>
    <w:pPr>
      <w:spacing w:after="200"/>
      <w:jc w:val="right"/>
    </w:pPr>
    <w:rPr>
      <w:rFonts w:ascii="Arial Narrow" w:hAnsi="Arial Narrow"/>
      <w:b/>
      <w:sz w:val="32"/>
    </w:rPr>
  </w:style>
  <w:style w:type="character" w:customStyle="1" w:styleId="VersionCharChar">
    <w:name w:val="Version Char Char"/>
    <w:basedOn w:val="DefaultParagraphFont"/>
    <w:link w:val="Version"/>
    <w:rsid w:val="00BC2759"/>
    <w:rPr>
      <w:rFonts w:ascii="Arial Narrow" w:hAnsi="Arial Narrow"/>
      <w:b/>
      <w:sz w:val="32"/>
      <w:lang w:val="en-US" w:eastAsia="en-US" w:bidi="ar-SA"/>
    </w:rPr>
  </w:style>
  <w:style w:type="paragraph" w:styleId="TOC6">
    <w:name w:val="toc 6"/>
    <w:next w:val="Normal"/>
    <w:uiPriority w:val="39"/>
    <w:rsid w:val="00306A11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uiPriority w:val="39"/>
    <w:rsid w:val="00306A11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uiPriority w:val="39"/>
    <w:rsid w:val="00306A11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uiPriority w:val="39"/>
    <w:rsid w:val="00306A11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Normal"/>
    <w:rsid w:val="00131144"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ormal"/>
    <w:qFormat/>
    <w:rsid w:val="00BF6D53"/>
    <w:pPr>
      <w:numPr>
        <w:numId w:val="12"/>
      </w:numPr>
    </w:pPr>
  </w:style>
  <w:style w:type="paragraph" w:customStyle="1" w:styleId="Disclaimer">
    <w:name w:val="Disclaimer"/>
    <w:rsid w:val="00BC2759"/>
    <w:pPr>
      <w:spacing w:before="60" w:after="60"/>
      <w:jc w:val="right"/>
    </w:pPr>
    <w:rPr>
      <w:rFonts w:ascii="Arial Narrow" w:hAnsi="Arial Narrow"/>
      <w:noProof/>
      <w:sz w:val="24"/>
    </w:rPr>
  </w:style>
  <w:style w:type="paragraph" w:customStyle="1" w:styleId="LineSpacer">
    <w:name w:val="Line Spacer"/>
    <w:rsid w:val="00B32756"/>
    <w:rPr>
      <w:noProof/>
    </w:rPr>
  </w:style>
  <w:style w:type="paragraph" w:customStyle="1" w:styleId="TableBulletIndented">
    <w:name w:val="TableBullet Indented"/>
    <w:rsid w:val="0074349B"/>
    <w:pPr>
      <w:numPr>
        <w:numId w:val="6"/>
      </w:numPr>
    </w:pPr>
    <w:rPr>
      <w:rFonts w:ascii="Arial" w:hAnsi="Arial"/>
      <w:sz w:val="18"/>
    </w:rPr>
  </w:style>
  <w:style w:type="paragraph" w:customStyle="1" w:styleId="HeaderLineSpacer">
    <w:name w:val="Header Line Spacer"/>
    <w:basedOn w:val="Header"/>
    <w:rsid w:val="005C7C33"/>
    <w:pPr>
      <w:jc w:val="left"/>
    </w:pPr>
    <w:rPr>
      <w:rFonts w:ascii="Arial Narrow" w:hAnsi="Arial Narrow"/>
      <w:b w:val="0"/>
      <w:noProof/>
      <w:sz w:val="18"/>
      <w:szCs w:val="18"/>
    </w:rPr>
  </w:style>
  <w:style w:type="paragraph" w:customStyle="1" w:styleId="NewNumberedListLast">
    <w:name w:val="New NumberedList Last"/>
    <w:basedOn w:val="NewNumberedList"/>
    <w:next w:val="Normal"/>
    <w:rsid w:val="00913E1E"/>
    <w:pPr>
      <w:spacing w:after="280"/>
    </w:pPr>
  </w:style>
  <w:style w:type="paragraph" w:customStyle="1" w:styleId="NewNumberedList">
    <w:name w:val="NewNumbered List"/>
    <w:qFormat/>
    <w:rsid w:val="00BF6D53"/>
    <w:pPr>
      <w:spacing w:before="60" w:after="60"/>
      <w:ind w:left="720" w:hanging="360"/>
    </w:pPr>
    <w:rPr>
      <w:sz w:val="24"/>
      <w:szCs w:val="24"/>
    </w:rPr>
  </w:style>
  <w:style w:type="paragraph" w:customStyle="1" w:styleId="TableTextCenter">
    <w:name w:val="TableTextCenter"/>
    <w:basedOn w:val="Normal"/>
    <w:rsid w:val="00AE78D5"/>
    <w:pPr>
      <w:tabs>
        <w:tab w:val="center" w:pos="4320"/>
      </w:tabs>
      <w:spacing w:before="40" w:after="40"/>
      <w:jc w:val="center"/>
    </w:pPr>
    <w:rPr>
      <w:noProof/>
      <w:sz w:val="18"/>
    </w:rPr>
  </w:style>
  <w:style w:type="paragraph" w:customStyle="1" w:styleId="CustomerProgram">
    <w:name w:val="CustomerProgram"/>
    <w:basedOn w:val="ProgramName"/>
    <w:link w:val="CustomerProgramChar"/>
    <w:rsid w:val="00BC2759"/>
    <w:rPr>
      <w:sz w:val="32"/>
    </w:rPr>
  </w:style>
  <w:style w:type="character" w:customStyle="1" w:styleId="CustomerProgramChar">
    <w:name w:val="CustomerProgram Char"/>
    <w:basedOn w:val="ProgramNameChar"/>
    <w:link w:val="CustomerProgram"/>
    <w:rsid w:val="00D7789C"/>
    <w:rPr>
      <w:rFonts w:ascii="Arial Narrow" w:hAnsi="Arial Narrow"/>
      <w:b/>
      <w:sz w:val="32"/>
      <w:lang w:val="en-US" w:eastAsia="en-US" w:bidi="ar-SA"/>
    </w:rPr>
  </w:style>
  <w:style w:type="paragraph" w:customStyle="1" w:styleId="Draft1">
    <w:name w:val="Draft1"/>
    <w:basedOn w:val="Normal"/>
    <w:rsid w:val="00FA2ED2"/>
    <w:pPr>
      <w:spacing w:before="600" w:after="200"/>
      <w:jc w:val="right"/>
    </w:pPr>
    <w:rPr>
      <w:rFonts w:ascii="Arial Narrow" w:hAnsi="Arial Narrow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rsid w:val="004E0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CB354B"/>
    <w:pPr>
      <w:keepNext/>
      <w:spacing w:before="240"/>
      <w:jc w:val="center"/>
    </w:pPr>
    <w:rPr>
      <w:rFonts w:ascii="Arial Narrow" w:hAnsi="Arial Narrow"/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CB354B"/>
    <w:rPr>
      <w:rFonts w:ascii="Arial Narrow" w:hAnsi="Arial Narrow"/>
      <w:b/>
      <w:bCs/>
      <w:sz w:val="24"/>
      <w:szCs w:val="24"/>
    </w:rPr>
  </w:style>
  <w:style w:type="character" w:styleId="CommentReference">
    <w:name w:val="annotation reference"/>
    <w:basedOn w:val="DefaultParagraphFont"/>
    <w:rsid w:val="004E0D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0D8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D3FD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E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742C0"/>
    <w:rPr>
      <w:rFonts w:ascii="Arial" w:hAnsi="Arial"/>
      <w:b/>
      <w:bCs/>
      <w:szCs w:val="24"/>
    </w:rPr>
  </w:style>
  <w:style w:type="paragraph" w:styleId="DocumentMap">
    <w:name w:val="Document Map"/>
    <w:basedOn w:val="Normal"/>
    <w:link w:val="DocumentMapChar"/>
    <w:rsid w:val="004E0D82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rsid w:val="002742C0"/>
    <w:rPr>
      <w:rFonts w:ascii="Tahoma" w:hAnsi="Tahoma" w:cs="Tahoma"/>
      <w:szCs w:val="24"/>
      <w:shd w:val="clear" w:color="auto" w:fill="00008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link w:val="EndnoteTextChar"/>
    <w:rsid w:val="004E0D8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742C0"/>
    <w:rPr>
      <w:rFonts w:ascii="Arial" w:hAnsi="Arial"/>
      <w:szCs w:val="24"/>
    </w:rPr>
  </w:style>
  <w:style w:type="paragraph" w:styleId="Index1">
    <w:name w:val="index 1"/>
    <w:basedOn w:val="Normal"/>
    <w:next w:val="Normal"/>
    <w:autoRedefine/>
    <w:rsid w:val="004E0D82"/>
    <w:pPr>
      <w:ind w:left="240" w:hanging="240"/>
    </w:pPr>
  </w:style>
  <w:style w:type="paragraph" w:styleId="Index2">
    <w:name w:val="index 2"/>
    <w:basedOn w:val="Normal"/>
    <w:next w:val="Normal"/>
    <w:autoRedefine/>
    <w:rsid w:val="004E0D82"/>
    <w:pPr>
      <w:ind w:left="480" w:hanging="240"/>
    </w:pPr>
  </w:style>
  <w:style w:type="paragraph" w:styleId="Index3">
    <w:name w:val="index 3"/>
    <w:basedOn w:val="Normal"/>
    <w:next w:val="Normal"/>
    <w:autoRedefine/>
    <w:rsid w:val="004E0D82"/>
    <w:pPr>
      <w:ind w:left="720" w:hanging="240"/>
    </w:pPr>
  </w:style>
  <w:style w:type="paragraph" w:styleId="Index4">
    <w:name w:val="index 4"/>
    <w:basedOn w:val="Normal"/>
    <w:next w:val="Normal"/>
    <w:autoRedefine/>
    <w:rsid w:val="004E0D82"/>
    <w:pPr>
      <w:ind w:left="960" w:hanging="240"/>
    </w:pPr>
  </w:style>
  <w:style w:type="paragraph" w:styleId="Index5">
    <w:name w:val="index 5"/>
    <w:basedOn w:val="Normal"/>
    <w:next w:val="Normal"/>
    <w:autoRedefine/>
    <w:rsid w:val="004E0D82"/>
    <w:pPr>
      <w:ind w:left="1200" w:hanging="240"/>
    </w:pPr>
  </w:style>
  <w:style w:type="paragraph" w:styleId="Index6">
    <w:name w:val="index 6"/>
    <w:basedOn w:val="Normal"/>
    <w:next w:val="Normal"/>
    <w:autoRedefine/>
    <w:rsid w:val="004E0D82"/>
    <w:pPr>
      <w:ind w:left="1440" w:hanging="240"/>
    </w:pPr>
  </w:style>
  <w:style w:type="paragraph" w:styleId="Index7">
    <w:name w:val="index 7"/>
    <w:basedOn w:val="Normal"/>
    <w:next w:val="Normal"/>
    <w:autoRedefine/>
    <w:rsid w:val="004E0D82"/>
    <w:pPr>
      <w:ind w:left="1680" w:hanging="240"/>
    </w:pPr>
  </w:style>
  <w:style w:type="paragraph" w:styleId="Index8">
    <w:name w:val="index 8"/>
    <w:basedOn w:val="Normal"/>
    <w:next w:val="Normal"/>
    <w:autoRedefine/>
    <w:rsid w:val="004E0D82"/>
    <w:pPr>
      <w:ind w:left="1920" w:hanging="240"/>
    </w:pPr>
  </w:style>
  <w:style w:type="paragraph" w:styleId="Index9">
    <w:name w:val="index 9"/>
    <w:basedOn w:val="Normal"/>
    <w:next w:val="Normal"/>
    <w:autoRedefine/>
    <w:rsid w:val="004E0D82"/>
    <w:pPr>
      <w:ind w:left="2160" w:hanging="240"/>
    </w:pPr>
  </w:style>
  <w:style w:type="paragraph" w:styleId="IndexHeading">
    <w:name w:val="index heading"/>
    <w:basedOn w:val="Normal"/>
    <w:next w:val="Index1"/>
    <w:rsid w:val="004E0D82"/>
    <w:rPr>
      <w:rFonts w:cs="Arial"/>
      <w:b/>
      <w:bCs/>
    </w:rPr>
  </w:style>
  <w:style w:type="paragraph" w:styleId="MacroText">
    <w:name w:val="macro"/>
    <w:link w:val="MacroTextChar"/>
    <w:rsid w:val="004E0D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2742C0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4E0D82"/>
    <w:pPr>
      <w:ind w:left="240" w:hanging="240"/>
    </w:pPr>
  </w:style>
  <w:style w:type="paragraph" w:styleId="TableofFigures">
    <w:name w:val="table of figures"/>
    <w:basedOn w:val="TOC1"/>
    <w:next w:val="Normal"/>
    <w:uiPriority w:val="99"/>
    <w:qFormat/>
    <w:rsid w:val="005A3B6C"/>
    <w:rPr>
      <w:rFonts w:ascii="Arial Bold" w:hAnsi="Arial Bold"/>
      <w:szCs w:val="26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</w:rPr>
  </w:style>
  <w:style w:type="paragraph" w:customStyle="1" w:styleId="NumberedList2bulleted">
    <w:name w:val="Numbered List 2 (bulleted)"/>
    <w:rsid w:val="00913E1E"/>
    <w:pPr>
      <w:numPr>
        <w:numId w:val="7"/>
      </w:numPr>
      <w:spacing w:before="60" w:after="60"/>
    </w:pPr>
    <w:rPr>
      <w:rFonts w:eastAsiaTheme="majorEastAsia" w:cstheme="majorBidi"/>
      <w:bCs/>
      <w:kern w:val="32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1244A"/>
    <w:pPr>
      <w:spacing w:after="60"/>
    </w:pPr>
  </w:style>
  <w:style w:type="character" w:customStyle="1" w:styleId="ListParagraphChar">
    <w:name w:val="List Paragraph Char"/>
    <w:link w:val="ListParagraph"/>
    <w:uiPriority w:val="34"/>
    <w:locked/>
    <w:rsid w:val="0041244A"/>
    <w:rPr>
      <w:rFonts w:asciiTheme="minorHAnsi" w:hAnsi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6D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F6D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F6D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qFormat/>
    <w:rsid w:val="00BF6D53"/>
    <w:rPr>
      <w:i/>
      <w:iCs/>
    </w:rPr>
  </w:style>
  <w:style w:type="paragraph" w:customStyle="1" w:styleId="BodyText1">
    <w:name w:val="Body Text 1"/>
    <w:basedOn w:val="Normal"/>
    <w:rsid w:val="00BF6D53"/>
    <w:pPr>
      <w:ind w:left="450"/>
    </w:pPr>
    <w:rPr>
      <w:bCs/>
    </w:rPr>
  </w:style>
  <w:style w:type="character" w:styleId="Strong">
    <w:name w:val="Strong"/>
    <w:basedOn w:val="DefaultParagraphFont"/>
    <w:qFormat/>
    <w:rsid w:val="00BF6D5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BF6D53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F6D53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F6D53"/>
    <w:rPr>
      <w:rFonts w:eastAsiaTheme="majorEastAsia" w:cstheme="maj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D53"/>
    <w:rPr>
      <w:rFonts w:eastAsiaTheme="majorEastAsia" w:cstheme="majorBidi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5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53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BF6D5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6D5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F6D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6D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D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6D53"/>
    <w:pPr>
      <w:keepLines/>
      <w:numPr>
        <w:numId w:val="0"/>
      </w:numPr>
      <w:spacing w:after="0"/>
      <w:outlineLvl w:val="9"/>
    </w:pPr>
    <w:rPr>
      <w:rFonts w:asciiTheme="majorHAnsi" w:hAnsiTheme="majorHAnsi"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aliases w:val="IG_Tables"/>
    <w:basedOn w:val="TableNormal"/>
    <w:uiPriority w:val="59"/>
    <w:rsid w:val="00EB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317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36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character" w:customStyle="1" w:styleId="apple-style-span">
    <w:name w:val="apple-style-span"/>
    <w:basedOn w:val="DefaultParagraphFont"/>
    <w:rsid w:val="00B05A90"/>
  </w:style>
  <w:style w:type="paragraph" w:customStyle="1" w:styleId="NumberedList">
    <w:name w:val="Numbered List"/>
    <w:basedOn w:val="BulletListSingle"/>
    <w:qFormat/>
    <w:rsid w:val="00C40050"/>
    <w:pPr>
      <w:numPr>
        <w:numId w:val="20"/>
      </w:numPr>
      <w:spacing w:before="120" w:after="120"/>
    </w:pPr>
  </w:style>
  <w:style w:type="paragraph" w:customStyle="1" w:styleId="NumberedListLast">
    <w:name w:val="Numbered List Last"/>
    <w:basedOn w:val="NumberedList"/>
    <w:qFormat/>
    <w:rsid w:val="00C40050"/>
    <w:pPr>
      <w:spacing w:after="280"/>
    </w:pPr>
  </w:style>
  <w:style w:type="paragraph" w:customStyle="1" w:styleId="AppHeading10">
    <w:name w:val="App Heading1"/>
    <w:basedOn w:val="BackMatterHeading"/>
    <w:qFormat/>
    <w:rsid w:val="00BA56C4"/>
  </w:style>
  <w:style w:type="paragraph" w:customStyle="1" w:styleId="AppHeading11">
    <w:name w:val="App Heading 1"/>
    <w:basedOn w:val="AppHeading10"/>
    <w:qFormat/>
    <w:rsid w:val="00BA56C4"/>
  </w:style>
  <w:style w:type="character" w:styleId="FollowedHyperlink">
    <w:name w:val="FollowedHyperlink"/>
    <w:basedOn w:val="DefaultParagraphFont"/>
    <w:rsid w:val="000052F4"/>
    <w:rPr>
      <w:color w:val="800080" w:themeColor="followedHyperlink"/>
      <w:u w:val="single"/>
    </w:rPr>
  </w:style>
  <w:style w:type="paragraph" w:customStyle="1" w:styleId="ProjectName">
    <w:name w:val="ProjectName"/>
    <w:qFormat/>
    <w:rsid w:val="00A51BF1"/>
    <w:pPr>
      <w:pBdr>
        <w:bottom w:val="single" w:sz="4" w:space="1" w:color="auto"/>
      </w:pBdr>
      <w:spacing w:before="100" w:beforeAutospacing="1" w:after="240"/>
    </w:pPr>
    <w:rPr>
      <w:rFonts w:ascii="Arial Narrow" w:hAnsi="Arial Narrow"/>
      <w:b/>
      <w:sz w:val="48"/>
    </w:rPr>
  </w:style>
  <w:style w:type="paragraph" w:styleId="BodyText">
    <w:name w:val="Body Text"/>
    <w:basedOn w:val="Normal"/>
    <w:link w:val="BodyTextChar"/>
    <w:qFormat/>
    <w:rsid w:val="00E67FB3"/>
    <w:pPr>
      <w:spacing w:after="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67FB3"/>
    <w:rPr>
      <w:sz w:val="28"/>
    </w:rPr>
  </w:style>
  <w:style w:type="paragraph" w:customStyle="1" w:styleId="InfoBlue">
    <w:name w:val="InfoBlue"/>
    <w:basedOn w:val="Normal"/>
    <w:next w:val="BodyText"/>
    <w:rsid w:val="00E67FB3"/>
    <w:pPr>
      <w:ind w:left="576"/>
      <w:jc w:val="both"/>
    </w:pPr>
    <w:rPr>
      <w:rFonts w:ascii="Times New Roman" w:hAnsi="Times New Roman"/>
      <w:i/>
      <w:color w:val="0000FF"/>
    </w:rPr>
  </w:style>
  <w:style w:type="paragraph" w:customStyle="1" w:styleId="bullet">
    <w:name w:val="bullet"/>
    <w:basedOn w:val="Normal"/>
    <w:rsid w:val="00E67FB3"/>
    <w:pPr>
      <w:numPr>
        <w:numId w:val="13"/>
      </w:numPr>
      <w:spacing w:after="60"/>
    </w:pPr>
    <w:rPr>
      <w:rFonts w:ascii="Times New Roman" w:hAnsi="Times New Roman"/>
    </w:rPr>
  </w:style>
  <w:style w:type="paragraph" w:customStyle="1" w:styleId="Bullet1">
    <w:name w:val="Bullet 1"/>
    <w:basedOn w:val="Normal"/>
    <w:rsid w:val="0011783C"/>
    <w:pPr>
      <w:numPr>
        <w:numId w:val="14"/>
      </w:numPr>
      <w:spacing w:after="0"/>
    </w:pPr>
    <w:rPr>
      <w:rFonts w:ascii="Times New Roman" w:hAnsi="Times New Roman"/>
      <w:color w:val="000000"/>
    </w:rPr>
  </w:style>
  <w:style w:type="paragraph" w:customStyle="1" w:styleId="TableHeading">
    <w:name w:val="Table Heading"/>
    <w:basedOn w:val="Normal"/>
    <w:rsid w:val="00812B18"/>
    <w:pPr>
      <w:suppressLineNumbers/>
      <w:spacing w:after="0"/>
    </w:pPr>
    <w:rPr>
      <w:b/>
      <w:bCs/>
      <w:color w:val="FFFFFF" w:themeColor="background1"/>
      <w:lang w:eastAsia="ar-SA"/>
    </w:rPr>
  </w:style>
  <w:style w:type="paragraph" w:customStyle="1" w:styleId="bdytxt1">
    <w:name w:val="bdytxt1"/>
    <w:basedOn w:val="Normal"/>
    <w:rsid w:val="003B1269"/>
    <w:pPr>
      <w:ind w:left="1080"/>
      <w:jc w:val="both"/>
    </w:pPr>
    <w:rPr>
      <w:rFonts w:ascii="Times New Roman" w:hAnsi="Times New Roman"/>
    </w:rPr>
  </w:style>
  <w:style w:type="paragraph" w:customStyle="1" w:styleId="Instructions">
    <w:name w:val="Instructions"/>
    <w:basedOn w:val="Normal"/>
    <w:autoRedefine/>
    <w:rsid w:val="003B1269"/>
    <w:pPr>
      <w:shd w:val="clear" w:color="auto" w:fill="FFFFFF"/>
      <w:spacing w:after="0"/>
    </w:pPr>
    <w:rPr>
      <w:rFonts w:ascii="Times New Roman" w:hAnsi="Times New Roman"/>
      <w:i/>
      <w:color w:val="0000FF"/>
    </w:rPr>
  </w:style>
  <w:style w:type="paragraph" w:styleId="ListBullet2">
    <w:name w:val="List Bullet 2"/>
    <w:basedOn w:val="Normal"/>
    <w:uiPriority w:val="99"/>
    <w:rsid w:val="003B1269"/>
    <w:pPr>
      <w:numPr>
        <w:numId w:val="15"/>
      </w:numPr>
      <w:spacing w:after="0"/>
    </w:pPr>
    <w:rPr>
      <w:rFonts w:ascii="Times New Roman" w:hAnsi="Times New Roman"/>
      <w:color w:val="000000"/>
    </w:rPr>
  </w:style>
  <w:style w:type="paragraph" w:customStyle="1" w:styleId="Tabletext0">
    <w:name w:val="Tabletext"/>
    <w:basedOn w:val="Normal"/>
    <w:rsid w:val="009058D1"/>
    <w:pPr>
      <w:keepLines/>
      <w:spacing w:after="0"/>
    </w:pPr>
    <w:rPr>
      <w:sz w:val="20"/>
    </w:rPr>
  </w:style>
  <w:style w:type="paragraph" w:customStyle="1" w:styleId="TableHeader">
    <w:name w:val="Table Header"/>
    <w:basedOn w:val="Normal"/>
    <w:rsid w:val="00812B18"/>
    <w:pPr>
      <w:keepNext/>
      <w:autoSpaceDE w:val="0"/>
      <w:autoSpaceDN w:val="0"/>
      <w:adjustRightInd w:val="0"/>
      <w:spacing w:after="0"/>
      <w:jc w:val="center"/>
    </w:pPr>
    <w:rPr>
      <w:b/>
      <w:bCs/>
      <w:color w:val="FFFFFF" w:themeColor="background1"/>
      <w:sz w:val="20"/>
    </w:rPr>
  </w:style>
  <w:style w:type="character" w:customStyle="1" w:styleId="textmedium1">
    <w:name w:val="textmedium1"/>
    <w:rsid w:val="00251CD2"/>
    <w:rPr>
      <w:rFonts w:ascii="Verdana" w:hAnsi="Verdana" w:cs="Times New Roman"/>
      <w:color w:val="000000"/>
      <w:sz w:val="20"/>
      <w:szCs w:val="20"/>
    </w:rPr>
  </w:style>
  <w:style w:type="paragraph" w:customStyle="1" w:styleId="StyleInfoBlueArialLeftLeft0After12pt">
    <w:name w:val="Style InfoBlue + Arial Left Left:  0&quot; After:  12 pt"/>
    <w:basedOn w:val="InfoBlue"/>
    <w:rsid w:val="00CE576F"/>
    <w:pPr>
      <w:ind w:left="0"/>
      <w:jc w:val="left"/>
    </w:pPr>
    <w:rPr>
      <w:rFonts w:ascii="Arial" w:hAnsi="Arial"/>
      <w:iCs/>
    </w:rPr>
  </w:style>
  <w:style w:type="paragraph" w:customStyle="1" w:styleId="StyleInfoBlueArialLeftLeft0">
    <w:name w:val="Style InfoBlue + Arial Left Left:  0&quot;"/>
    <w:basedOn w:val="InfoBlue"/>
    <w:rsid w:val="00CE576F"/>
    <w:pPr>
      <w:ind w:left="0"/>
      <w:jc w:val="left"/>
    </w:pPr>
    <w:rPr>
      <w:rFonts w:ascii="Arial" w:hAnsi="Arial"/>
      <w:iCs/>
    </w:rPr>
  </w:style>
  <w:style w:type="paragraph" w:customStyle="1" w:styleId="InfoBlueChar">
    <w:name w:val="InfoBlue Char"/>
    <w:basedOn w:val="Normal"/>
    <w:next w:val="BodyText"/>
    <w:rsid w:val="00CE576F"/>
    <w:pPr>
      <w:keepLines/>
      <w:ind w:left="576"/>
      <w:jc w:val="both"/>
    </w:pPr>
    <w:rPr>
      <w:rFonts w:ascii="Times New Roman" w:hAnsi="Times New Roman"/>
      <w:i/>
      <w:color w:val="0000FF"/>
    </w:rPr>
  </w:style>
  <w:style w:type="paragraph" w:customStyle="1" w:styleId="Instruction">
    <w:name w:val="Instruction"/>
    <w:basedOn w:val="Normal"/>
    <w:rsid w:val="00C7132C"/>
    <w:rPr>
      <w:rFonts w:ascii="Times New Roman" w:hAnsi="Times New Roman"/>
      <w:i/>
      <w:color w:val="0000FF"/>
    </w:rPr>
  </w:style>
  <w:style w:type="paragraph" w:customStyle="1" w:styleId="Bulletedtext">
    <w:name w:val="Bulleted text"/>
    <w:basedOn w:val="Normal"/>
    <w:link w:val="BulletedtextChar"/>
    <w:rsid w:val="004A2E57"/>
    <w:pPr>
      <w:numPr>
        <w:numId w:val="17"/>
      </w:numPr>
      <w:spacing w:after="0"/>
    </w:pPr>
    <w:rPr>
      <w:rFonts w:ascii="Times New Roman" w:eastAsia="Calibri" w:hAnsi="Times New Roman"/>
    </w:rPr>
  </w:style>
  <w:style w:type="character" w:customStyle="1" w:styleId="BulletedtextChar">
    <w:name w:val="Bulleted text Char"/>
    <w:basedOn w:val="DefaultParagraphFont"/>
    <w:link w:val="Bulletedtext"/>
    <w:locked/>
    <w:rsid w:val="004A2E57"/>
    <w:rPr>
      <w:rFonts w:eastAsia="Calibri"/>
      <w:sz w:val="24"/>
      <w:szCs w:val="24"/>
    </w:rPr>
  </w:style>
  <w:style w:type="paragraph" w:customStyle="1" w:styleId="TableText1">
    <w:name w:val="Table Text"/>
    <w:basedOn w:val="Normal"/>
    <w:qFormat/>
    <w:rsid w:val="00490B03"/>
    <w:pPr>
      <w:tabs>
        <w:tab w:val="left" w:pos="348"/>
      </w:tabs>
      <w:spacing w:after="60"/>
      <w:ind w:left="-14"/>
    </w:pPr>
    <w:rPr>
      <w:sz w:val="20"/>
    </w:rPr>
  </w:style>
  <w:style w:type="character" w:customStyle="1" w:styleId="apple-converted-space">
    <w:name w:val="apple-converted-space"/>
    <w:basedOn w:val="DefaultParagraphFont"/>
    <w:rsid w:val="00C00B4F"/>
  </w:style>
  <w:style w:type="character" w:customStyle="1" w:styleId="hvr">
    <w:name w:val="hvr"/>
    <w:basedOn w:val="DefaultParagraphFont"/>
    <w:rsid w:val="006D1AAF"/>
  </w:style>
  <w:style w:type="paragraph" w:styleId="NormalWeb">
    <w:name w:val="Normal (Web)"/>
    <w:basedOn w:val="Normal"/>
    <w:uiPriority w:val="99"/>
    <w:unhideWhenUsed/>
    <w:rsid w:val="006B688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st">
    <w:name w:val="st"/>
    <w:basedOn w:val="DefaultParagraphFont"/>
    <w:rsid w:val="00E466F8"/>
  </w:style>
  <w:style w:type="paragraph" w:customStyle="1" w:styleId="CMSBodyStyle">
    <w:name w:val="CMS_BodyStyle"/>
    <w:link w:val="CMSBodyStyleChar"/>
    <w:qFormat/>
    <w:rsid w:val="000B1FF3"/>
    <w:pPr>
      <w:spacing w:after="240"/>
      <w:ind w:left="810" w:right="360"/>
    </w:pPr>
    <w:rPr>
      <w:rFonts w:asciiTheme="minorHAnsi" w:eastAsiaTheme="minorEastAsia" w:hAnsiTheme="minorHAnsi" w:cs="FrutigerLTStd-Light-SC700"/>
      <w:color w:val="000000" w:themeColor="text1"/>
      <w:sz w:val="24"/>
      <w:szCs w:val="24"/>
    </w:rPr>
  </w:style>
  <w:style w:type="character" w:customStyle="1" w:styleId="CMSBodyStyleChar">
    <w:name w:val="CMS_BodyStyle Char"/>
    <w:basedOn w:val="DefaultParagraphFont"/>
    <w:link w:val="CMSBodyStyle"/>
    <w:rsid w:val="000B1FF3"/>
    <w:rPr>
      <w:rFonts w:asciiTheme="minorHAnsi" w:eastAsiaTheme="minorEastAsia" w:hAnsiTheme="minorHAnsi" w:cs="FrutigerLTStd-Light-SC700"/>
      <w:color w:val="000000" w:themeColor="text1"/>
      <w:sz w:val="24"/>
      <w:szCs w:val="24"/>
    </w:rPr>
  </w:style>
  <w:style w:type="paragraph" w:styleId="ListNumber4">
    <w:name w:val="List Number 4"/>
    <w:basedOn w:val="Normal"/>
    <w:rsid w:val="000B1FF3"/>
    <w:pPr>
      <w:numPr>
        <w:numId w:val="18"/>
      </w:numPr>
      <w:spacing w:before="240"/>
      <w:contextualSpacing/>
    </w:pPr>
    <w:rPr>
      <w:rFonts w:cs="Arial"/>
      <w:color w:val="000000"/>
      <w:szCs w:val="22"/>
    </w:rPr>
  </w:style>
  <w:style w:type="table" w:styleId="MediumShading1-Accent5">
    <w:name w:val="Medium Shading 1 Accent 5"/>
    <w:basedOn w:val="TableNormal"/>
    <w:uiPriority w:val="63"/>
    <w:rsid w:val="002742C0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unhideWhenUsed/>
    <w:rsid w:val="002742C0"/>
    <w:rPr>
      <w:rFonts w:ascii="Courier" w:eastAsiaTheme="minorEastAsia" w:hAnsi="Courier" w:cs="Courier"/>
      <w:sz w:val="20"/>
      <w:szCs w:val="20"/>
    </w:rPr>
  </w:style>
  <w:style w:type="character" w:customStyle="1" w:styleId="sc121">
    <w:name w:val="sc121"/>
    <w:basedOn w:val="DefaultParagraphFont"/>
    <w:rsid w:val="002742C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DefaultParagraphFont"/>
    <w:rsid w:val="002742C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2742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742C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2742C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2742C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2742C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basedOn w:val="DefaultParagraphFont"/>
    <w:rsid w:val="002742C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91">
    <w:name w:val="sc91"/>
    <w:basedOn w:val="DefaultParagraphFont"/>
    <w:rsid w:val="002742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">
    <w:name w:val="sc14"/>
    <w:basedOn w:val="DefaultParagraphFont"/>
    <w:rsid w:val="002742C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2742C0"/>
    <w:rPr>
      <w:rFonts w:ascii="Courier New" w:hAnsi="Courier New" w:cs="Courier New" w:hint="default"/>
      <w:color w:val="0000FF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2742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Bullet">
    <w:name w:val="List Bullet"/>
    <w:basedOn w:val="Normal"/>
    <w:rsid w:val="00E75E89"/>
    <w:pPr>
      <w:numPr>
        <w:numId w:val="19"/>
      </w:numPr>
      <w:spacing w:before="240" w:line="240" w:lineRule="auto"/>
      <w:contextualSpacing/>
    </w:pPr>
    <w:rPr>
      <w:rFonts w:cs="Arial"/>
      <w:color w:val="000000"/>
      <w:sz w:val="22"/>
      <w:szCs w:val="22"/>
    </w:rPr>
  </w:style>
  <w:style w:type="paragraph" w:customStyle="1" w:styleId="CMSBTableText">
    <w:name w:val="CMS_B_TableText"/>
    <w:basedOn w:val="CMSBodyStyle"/>
    <w:link w:val="CMSBTableTextChar"/>
    <w:qFormat/>
    <w:rsid w:val="00E75E89"/>
    <w:pPr>
      <w:spacing w:after="120"/>
      <w:ind w:left="0" w:right="432"/>
      <w:jc w:val="both"/>
    </w:pPr>
  </w:style>
  <w:style w:type="character" w:customStyle="1" w:styleId="CMSBTableTextChar">
    <w:name w:val="CMS_B_TableText Char"/>
    <w:basedOn w:val="CMSBodyStyleChar"/>
    <w:link w:val="CMSBTableText"/>
    <w:rsid w:val="00E75E89"/>
    <w:rPr>
      <w:rFonts w:asciiTheme="minorHAnsi" w:eastAsiaTheme="minorEastAsia" w:hAnsiTheme="minorHAnsi" w:cs="FrutigerLTStd-Light-SC700"/>
      <w:color w:val="000000" w:themeColor="text1"/>
      <w:sz w:val="24"/>
      <w:szCs w:val="24"/>
    </w:rPr>
  </w:style>
  <w:style w:type="paragraph" w:customStyle="1" w:styleId="bulletlistmultiple0">
    <w:name w:val="bulletlistmultiple"/>
    <w:basedOn w:val="Normal"/>
    <w:rsid w:val="00535CC7"/>
    <w:pPr>
      <w:spacing w:before="80" w:after="80" w:line="240" w:lineRule="auto"/>
      <w:ind w:left="1440" w:hanging="360"/>
    </w:pPr>
    <w:rPr>
      <w:rFonts w:ascii="Arial" w:eastAsiaTheme="minorHAnsi" w:hAnsi="Arial" w:cs="Arial"/>
      <w:sz w:val="22"/>
      <w:szCs w:val="22"/>
    </w:rPr>
  </w:style>
  <w:style w:type="paragraph" w:customStyle="1" w:styleId="tabletext2">
    <w:name w:val="tabletext"/>
    <w:basedOn w:val="Normal"/>
    <w:rsid w:val="00F05C28"/>
    <w:pPr>
      <w:spacing w:before="40" w:after="40" w:line="240" w:lineRule="auto"/>
    </w:pPr>
    <w:rPr>
      <w:rFonts w:ascii="Arial" w:eastAsiaTheme="minorHAnsi" w:hAnsi="Arial" w:cs="Arial"/>
      <w:sz w:val="22"/>
      <w:szCs w:val="22"/>
    </w:rPr>
  </w:style>
  <w:style w:type="character" w:customStyle="1" w:styleId="sc0">
    <w:name w:val="sc0"/>
    <w:basedOn w:val="DefaultParagraphFont"/>
    <w:rsid w:val="00992AE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StyleListParagraphBefore0ptAfter0pt">
    <w:name w:val="Style List Paragraph + Before:  0 pt After:  0 pt"/>
    <w:basedOn w:val="ListParagraph"/>
    <w:rsid w:val="00992AE8"/>
    <w:pPr>
      <w:spacing w:after="0" w:line="240" w:lineRule="auto"/>
      <w:ind w:left="446" w:firstLine="360"/>
      <w:contextualSpacing/>
    </w:pPr>
    <w:rPr>
      <w:rFonts w:ascii="Arial" w:hAnsi="Arial"/>
      <w:sz w:val="22"/>
      <w:szCs w:val="20"/>
    </w:rPr>
  </w:style>
  <w:style w:type="paragraph" w:customStyle="1" w:styleId="esMDDate">
    <w:name w:val="esMD_Date"/>
    <w:basedOn w:val="Version"/>
    <w:link w:val="esMDDateChar"/>
    <w:qFormat/>
    <w:rsid w:val="00992AE8"/>
    <w:pPr>
      <w:spacing w:before="240" w:after="120"/>
    </w:pPr>
  </w:style>
  <w:style w:type="character" w:customStyle="1" w:styleId="esMDDateChar">
    <w:name w:val="esMD_Date Char"/>
    <w:basedOn w:val="VersionCharChar"/>
    <w:link w:val="esMDDate"/>
    <w:rsid w:val="00992AE8"/>
    <w:rPr>
      <w:rFonts w:ascii="Arial Narrow" w:hAnsi="Arial Narrow"/>
      <w:b/>
      <w:sz w:val="32"/>
      <w:lang w:val="en-US" w:eastAsia="en-US" w:bidi="ar-SA"/>
    </w:rPr>
  </w:style>
  <w:style w:type="paragraph" w:customStyle="1" w:styleId="StyleTableHeaderArial12pt">
    <w:name w:val="Style Table Header + Arial 12 pt"/>
    <w:basedOn w:val="TableHeader"/>
    <w:rsid w:val="00111B66"/>
    <w:rPr>
      <w:rFonts w:ascii="Calibri" w:hAnsi="Calibr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2AD"/>
    <w:rPr>
      <w:rFonts w:ascii="Courier New" w:hAnsi="Courier New" w:cs="Courier New"/>
    </w:rPr>
  </w:style>
  <w:style w:type="paragraph" w:customStyle="1" w:styleId="esMDCaption">
    <w:name w:val="esMD_Caption"/>
    <w:basedOn w:val="Normal"/>
    <w:link w:val="esMDCaptionChar"/>
    <w:qFormat/>
    <w:rsid w:val="001A6F89"/>
    <w:pPr>
      <w:keepNext/>
      <w:spacing w:before="240" w:after="120" w:line="240" w:lineRule="auto"/>
      <w:jc w:val="center"/>
    </w:pPr>
    <w:rPr>
      <w:rFonts w:ascii="Arial" w:hAnsi="Arial"/>
      <w:b/>
      <w:bCs/>
      <w:sz w:val="20"/>
      <w:szCs w:val="20"/>
    </w:rPr>
  </w:style>
  <w:style w:type="character" w:customStyle="1" w:styleId="esMDCaptionChar">
    <w:name w:val="esMD_Caption Char"/>
    <w:basedOn w:val="DefaultParagraphFont"/>
    <w:link w:val="esMDCaption"/>
    <w:rsid w:val="001A6F89"/>
    <w:rPr>
      <w:rFonts w:ascii="Arial" w:hAnsi="Arial"/>
      <w:b/>
      <w:bCs/>
    </w:rPr>
  </w:style>
  <w:style w:type="character" w:customStyle="1" w:styleId="A9">
    <w:name w:val="A9"/>
    <w:uiPriority w:val="99"/>
    <w:rsid w:val="001A6F89"/>
    <w:rPr>
      <w:color w:val="2B3489"/>
      <w:sz w:val="22"/>
      <w:szCs w:val="22"/>
      <w:u w:val="single"/>
    </w:rPr>
  </w:style>
  <w:style w:type="character" w:customStyle="1" w:styleId="sc19">
    <w:name w:val="sc19"/>
    <w:basedOn w:val="DefaultParagraphFont"/>
    <w:rsid w:val="00484D93"/>
    <w:rPr>
      <w:rFonts w:ascii="Courier New" w:hAnsi="Courier New" w:cs="Courier New" w:hint="default"/>
      <w:color w:val="000000"/>
      <w:sz w:val="20"/>
      <w:szCs w:val="20"/>
    </w:rPr>
  </w:style>
  <w:style w:type="table" w:styleId="LightList-Accent1">
    <w:name w:val="Light List Accent 1"/>
    <w:basedOn w:val="TableNormal"/>
    <w:uiPriority w:val="61"/>
    <w:rsid w:val="00484D9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c12">
    <w:name w:val="sc12"/>
    <w:basedOn w:val="DefaultParagraphFont"/>
    <w:rsid w:val="00C73F0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DocTitle-InText">
    <w:name w:val="DocTitle-InText"/>
    <w:basedOn w:val="DefaultParagraphFont"/>
    <w:uiPriority w:val="1"/>
    <w:qFormat/>
    <w:rsid w:val="00914C11"/>
    <w:rPr>
      <w:i/>
    </w:rPr>
  </w:style>
  <w:style w:type="table" w:styleId="ListTable3-Accent1">
    <w:name w:val="List Table 3 Accent 1"/>
    <w:basedOn w:val="TableNormal"/>
    <w:uiPriority w:val="48"/>
    <w:rsid w:val="005907B6"/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sc51">
    <w:name w:val="sc51"/>
    <w:basedOn w:val="DefaultParagraphFont"/>
    <w:rsid w:val="000E4BC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39A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C03E1E"/>
    <w:pPr>
      <w:suppressAutoHyphens w:val="0"/>
      <w:spacing w:after="0" w:line="240" w:lineRule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E1E"/>
    <w:rPr>
      <w:rFonts w:ascii="Calibri" w:eastAsiaTheme="minorHAnsi" w:hAnsi="Calibri" w:cstheme="minorBidi"/>
      <w:sz w:val="22"/>
      <w:szCs w:val="21"/>
    </w:rPr>
  </w:style>
  <w:style w:type="character" w:styleId="PlaceholderText">
    <w:name w:val="Placeholder Text"/>
    <w:basedOn w:val="DefaultParagraphFont"/>
    <w:uiPriority w:val="99"/>
    <w:semiHidden/>
    <w:rsid w:val="000255DF"/>
    <w:rPr>
      <w:color w:val="808080"/>
    </w:rPr>
  </w:style>
  <w:style w:type="character" w:customStyle="1" w:styleId="sc641">
    <w:name w:val="sc641"/>
    <w:basedOn w:val="DefaultParagraphFont"/>
    <w:rsid w:val="000255DF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character" w:customStyle="1" w:styleId="sc10">
    <w:name w:val="sc10"/>
    <w:basedOn w:val="DefaultParagraphFont"/>
    <w:rsid w:val="000255DF"/>
    <w:rPr>
      <w:rFonts w:ascii="Courier New" w:hAnsi="Courier New" w:cs="Courier New" w:hint="default"/>
      <w:color w:val="000000"/>
      <w:sz w:val="20"/>
      <w:szCs w:val="20"/>
    </w:rPr>
  </w:style>
  <w:style w:type="numbering" w:styleId="111111">
    <w:name w:val="Outline List 2"/>
    <w:basedOn w:val="NoList"/>
    <w:rsid w:val="000255DF"/>
    <w:pPr>
      <w:numPr>
        <w:numId w:val="21"/>
      </w:numPr>
    </w:pPr>
  </w:style>
  <w:style w:type="character" w:customStyle="1" w:styleId="Mention1">
    <w:name w:val="Mention1"/>
    <w:basedOn w:val="DefaultParagraphFont"/>
    <w:uiPriority w:val="99"/>
    <w:semiHidden/>
    <w:unhideWhenUsed/>
    <w:rsid w:val="000255DF"/>
    <w:rPr>
      <w:color w:val="2B579A"/>
      <w:shd w:val="clear" w:color="auto" w:fill="E6E6E6"/>
    </w:rPr>
  </w:style>
  <w:style w:type="table" w:customStyle="1" w:styleId="LightList-Accent11">
    <w:name w:val="Light List - Accent 11"/>
    <w:basedOn w:val="TableNormal"/>
    <w:uiPriority w:val="61"/>
    <w:rsid w:val="000255D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0255DF"/>
    <w:pPr>
      <w:suppressAutoHyphens w:val="0"/>
      <w:autoSpaceDE w:val="0"/>
      <w:autoSpaceDN w:val="0"/>
      <w:adjustRightInd w:val="0"/>
      <w:spacing w:before="52" w:after="0" w:line="240" w:lineRule="auto"/>
      <w:ind w:left="38"/>
    </w:pPr>
    <w:rPr>
      <w:rFonts w:ascii="Arial" w:eastAsiaTheme="minorHAnsi" w:hAnsi="Arial" w:cs="Arial"/>
    </w:rPr>
  </w:style>
  <w:style w:type="table" w:styleId="ListTable3-Accent5">
    <w:name w:val="List Table 3 Accent 5"/>
    <w:basedOn w:val="TableNormal"/>
    <w:uiPriority w:val="48"/>
    <w:rsid w:val="000255D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msonormal0">
    <w:name w:val="msonormal"/>
    <w:basedOn w:val="Normal"/>
    <w:rsid w:val="000255D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sc1">
    <w:name w:val="sc1"/>
    <w:basedOn w:val="Normal"/>
    <w:rsid w:val="000255D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0000FF"/>
    </w:rPr>
  </w:style>
  <w:style w:type="paragraph" w:customStyle="1" w:styleId="sc3">
    <w:name w:val="sc3"/>
    <w:basedOn w:val="Normal"/>
    <w:rsid w:val="000255D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FF0000"/>
    </w:rPr>
  </w:style>
  <w:style w:type="paragraph" w:customStyle="1" w:styleId="sc6">
    <w:name w:val="sc6"/>
    <w:basedOn w:val="Normal"/>
    <w:rsid w:val="000255D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b/>
      <w:bCs/>
      <w:color w:val="8000FF"/>
    </w:rPr>
  </w:style>
  <w:style w:type="paragraph" w:customStyle="1" w:styleId="sc9">
    <w:name w:val="sc9"/>
    <w:basedOn w:val="Normal"/>
    <w:rsid w:val="000255D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008000"/>
    </w:rPr>
  </w:style>
  <w:style w:type="paragraph" w:customStyle="1" w:styleId="sc13">
    <w:name w:val="sc13"/>
    <w:basedOn w:val="Normal"/>
    <w:rsid w:val="000255DF"/>
    <w:pPr>
      <w:shd w:val="clear" w:color="auto" w:fill="FFFF00"/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FF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255DF"/>
    <w:rPr>
      <w:color w:val="808080"/>
      <w:shd w:val="clear" w:color="auto" w:fill="E6E6E6"/>
    </w:rPr>
  </w:style>
  <w:style w:type="table" w:customStyle="1" w:styleId="ListTable3-Accent11">
    <w:name w:val="List Table 3 - Accent 11"/>
    <w:basedOn w:val="TableNormal"/>
    <w:uiPriority w:val="48"/>
    <w:rsid w:val="000255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0255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255DF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5F110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9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eader" Target="header7.xml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header" Target="header1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8.png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0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 xsi:nil="true"/>
    <Doc_Type_Lookup xmlns="edbb959d-b3b8-4bca-88d3-acc9603de669">15</Doc_Type_Lookup>
    <_Status xmlns="http://schemas.microsoft.com/sharepoint/v3/fields">Not Started</_Status>
    <Work_Identifier xmlns="93B6B424-85A7-4D23-A9E4-E5BD91224A28">AR201810</Work_Identifier>
    <Work_Category_Lookup xmlns="edbb959d-b3b8-4bca-88d3-acc9603de669">4</Work_Category_Lookup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FB2838FCEA144AFDEFCC549ED6F26" ma:contentTypeVersion="" ma:contentTypeDescription="Create a new document." ma:contentTypeScope="" ma:versionID="739b6b13e4ee8a07687ff776b679411e">
  <xsd:schema xmlns:xsd="http://www.w3.org/2001/XMLSchema" xmlns:xs="http://www.w3.org/2001/XMLSchema" xmlns:p="http://schemas.microsoft.com/office/2006/metadata/properties" xmlns:ns1="http://schemas.microsoft.com/sharepoint/v3" xmlns:ns2="93B6B424-85A7-4D23-A9E4-E5BD91224A28" xmlns:ns3="edbb959d-b3b8-4bca-88d3-acc9603de669" xmlns:ns4="http://schemas.microsoft.com/sharepoint/v3/fields" targetNamespace="http://schemas.microsoft.com/office/2006/metadata/properties" ma:root="true" ma:fieldsID="f58a1ccc275d2aa6c64c1eea45060b0b" ns1:_="" ns2:_="" ns3:_="" ns4:_="">
    <xsd:import namespace="http://schemas.microsoft.com/sharepoint/v3"/>
    <xsd:import namespace="93B6B424-85A7-4D23-A9E4-E5BD91224A28"/>
    <xsd:import namespace="edbb959d-b3b8-4bca-88d3-acc9603de66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Work_Identifier"/>
                <xsd:element ref="ns3:Work_Category_Lookup" minOccurs="0"/>
                <xsd:element ref="ns3:Doc_Type_Lookup" minOccurs="0"/>
                <xsd:element ref="ns4:_Status"/>
                <xsd:element ref="ns1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format="Dropdown" ma:internalName="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6B424-85A7-4D23-A9E4-E5BD91224A28" elementFormDefault="qualified">
    <xsd:import namespace="http://schemas.microsoft.com/office/2006/documentManagement/types"/>
    <xsd:import namespace="http://schemas.microsoft.com/office/infopath/2007/PartnerControls"/>
    <xsd:element name="Work_Identifier" ma:index="2" ma:displayName="Work_Identifier" ma:description="CR Number without alpha characters (e.g 587) or if Release Level, the Release Name (e.g. AR201801)" ma:internalName="Work_Identifier">
      <xsd:simpleType>
        <xsd:restriction base="dms:Text">
          <xsd:maxLength value="1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959d-b3b8-4bca-88d3-acc9603de669" elementFormDefault="qualified">
    <xsd:import namespace="http://schemas.microsoft.com/office/2006/documentManagement/types"/>
    <xsd:import namespace="http://schemas.microsoft.com/office/infopath/2007/PartnerControls"/>
    <xsd:element name="Work_Category_Lookup" ma:index="3" nillable="true" ma:displayName="Work_Category" ma:description="Category of the work product (i.e. The file being stored in the document library)" ma:list="{4eca44ef-1d9f-4c79-89a7-2e17dff78795}" ma:internalName="Work_Category_Lookup" ma:showField="Title" ma:web="edbb959d-b3b8-4bca-88d3-acc9603de669">
      <xsd:simpleType>
        <xsd:restriction base="dms:Lookup"/>
      </xsd:simpleType>
    </xsd:element>
    <xsd:element name="Doc_Type_Lookup" ma:index="4" nillable="true" ma:displayName="Doc_Type" ma:description="The document type of the file being stored in the library. (e.g. Checklist, Report, etc.)" ma:list="{9f101549-ea23-4963-be30-0a9aeba9f834}" ma:internalName="Doc_Type_Lookup" ma:showField="Title" ma:web="edbb959d-b3b8-4bca-88d3-acc9603de669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5" ma:displayName="Status" ma:default="Not Started" ma:format="Dropdown" ma:internalName="_Status">
      <xsd:simpleType>
        <xsd:restriction base="dms:Choice">
          <xsd:enumeration value="Not Started"/>
          <xsd:enumeration value="Draft"/>
          <xsd:enumeration value="Reviewed"/>
          <xsd:enumeration value="Scheduled"/>
          <xsd:enumeration value="Published"/>
          <xsd:enumeration value="Final"/>
          <xsd:enumeration value="Expi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 ma:index="6" ma:displayName="Subject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BE92D-9895-4288-A45E-DF672CDB24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dbb959d-b3b8-4bca-88d3-acc9603de669"/>
    <ds:schemaRef ds:uri="http://schemas.microsoft.com/sharepoint/v3/fields"/>
    <ds:schemaRef ds:uri="93B6B424-85A7-4D23-A9E4-E5BD91224A28"/>
  </ds:schemaRefs>
</ds:datastoreItem>
</file>

<file path=customXml/itemProps2.xml><?xml version="1.0" encoding="utf-8"?>
<ds:datastoreItem xmlns:ds="http://schemas.openxmlformats.org/officeDocument/2006/customXml" ds:itemID="{D5B28748-85CD-4E18-BAF8-27A0AD8E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B6B424-85A7-4D23-A9E4-E5BD91224A28"/>
    <ds:schemaRef ds:uri="edbb959d-b3b8-4bca-88d3-acc9603de66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4ADB2E-C101-4FE0-92DB-9A16F03E1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A66D8B-0F45-47B9-8273-68185ED7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 Implementation Guide Java</vt:lpstr>
    </vt:vector>
  </TitlesOfParts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Implementation Guide Java</dc:title>
  <dc:subject>Implementation information for RCs using Java</dc:subject>
  <dc:creator/>
  <cp:keywords/>
  <dc:description/>
  <cp:lastModifiedBy/>
  <cp:revision>1</cp:revision>
  <dcterms:created xsi:type="dcterms:W3CDTF">2018-12-11T21:17:00Z</dcterms:created>
  <dcterms:modified xsi:type="dcterms:W3CDTF">2018-12-11T21:17:00Z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0x0101009E8FB2838FCEA144AFDEFCC549ED6F26</vt:lpwstr>
  </property>
  <property fmtid="{D5CDD505-2E9C-101B-9397-08002B2CF9AE}" pid="3" name="WorkflowChangePath">
    <vt:lpwstr>84082fb6-8f82-423c-8b23-bbda60809319,4;84082fb6-8f82-423c-8b23-bbda60809319,4;c3e69886-4d90-4bcc-9978-baf4c17a30b6,8;c3e69886-4d90-4bcc-9978-baf4c17a30b6,11;</vt:lpwstr>
  </property>
</Properties>
</file>